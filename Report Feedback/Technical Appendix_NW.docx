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84314" w14:textId="7FF559DD" w:rsidR="00D07C97" w:rsidRPr="00D07C97" w:rsidRDefault="00D07C97" w:rsidP="00D07C97">
      <w:pPr>
        <w:spacing w:after="0"/>
        <w:jc w:val="center"/>
        <w:rPr>
          <w:b/>
          <w:bCs/>
        </w:rPr>
      </w:pPr>
      <w:r w:rsidRPr="00D07C97">
        <w:rPr>
          <w:b/>
          <w:bCs/>
        </w:rPr>
        <w:t>Technical Appendix</w:t>
      </w:r>
    </w:p>
    <w:p w14:paraId="082E1ABD" w14:textId="77777777" w:rsidR="00D07C97" w:rsidRDefault="00D07C97" w:rsidP="00C3080A">
      <w:pPr>
        <w:spacing w:after="0"/>
      </w:pPr>
    </w:p>
    <w:p w14:paraId="2F1594E2" w14:textId="0FB89563" w:rsidR="00917542" w:rsidDel="00B125E7" w:rsidRDefault="00917542" w:rsidP="00C3080A">
      <w:pPr>
        <w:spacing w:after="0"/>
        <w:rPr>
          <w:del w:id="0" w:author="Natalie Wheeler" w:date="2021-11-17T16:07:00Z"/>
        </w:rPr>
      </w:pPr>
      <w:r>
        <w:t>To prepare for the impact audit, Rivet School submitted case-level data extracts</w:t>
      </w:r>
      <w:ins w:id="1" w:author="Natalie Wheeler" w:date="2021-11-17T16:06:00Z">
        <w:r w:rsidR="00B125E7">
          <w:t xml:space="preserve"> and a data d</w:t>
        </w:r>
      </w:ins>
      <w:ins w:id="2" w:author="Natalie Wheeler" w:date="2021-11-17T16:07:00Z">
        <w:r w:rsidR="00B125E7">
          <w:t>ictionary</w:t>
        </w:r>
      </w:ins>
      <w:r>
        <w:t xml:space="preserve"> to OMNI in July and</w:t>
      </w:r>
      <w:ins w:id="3" w:author="Natalie Wheeler" w:date="2021-11-17T16:07:00Z">
        <w:r w:rsidR="00B125E7">
          <w:t xml:space="preserve"> </w:t>
        </w:r>
      </w:ins>
    </w:p>
    <w:p w14:paraId="69FD5FB1" w14:textId="1822DCD4" w:rsidR="00917542" w:rsidRDefault="00917542" w:rsidP="00C3080A">
      <w:pPr>
        <w:spacing w:after="0"/>
      </w:pPr>
      <w:r>
        <w:t>August 2021</w:t>
      </w:r>
      <w:ins w:id="4" w:author="Natalie Wheeler" w:date="2021-11-17T16:07:00Z">
        <w:r w:rsidR="00B125E7">
          <w:t>. The data extracts</w:t>
        </w:r>
      </w:ins>
      <w:del w:id="5" w:author="Natalie Wheeler" w:date="2021-11-17T16:07:00Z">
        <w:r w:rsidDel="00B125E7">
          <w:delText>,</w:delText>
        </w:r>
      </w:del>
      <w:r>
        <w:t xml:space="preserve"> includ</w:t>
      </w:r>
      <w:ins w:id="6" w:author="Natalie Wheeler" w:date="2021-11-17T16:07:00Z">
        <w:r w:rsidR="00B125E7">
          <w:t>ed</w:t>
        </w:r>
      </w:ins>
      <w:del w:id="7" w:author="Natalie Wheeler" w:date="2021-11-17T16:07:00Z">
        <w:r w:rsidDel="00B125E7">
          <w:delText>ing</w:delText>
        </w:r>
      </w:del>
      <w:r>
        <w:t xml:space="preserve"> all relevant data collected to date</w:t>
      </w:r>
      <w:ins w:id="8" w:author="Natalie Wheeler" w:date="2021-11-17T16:07:00Z">
        <w:r w:rsidR="00B125E7">
          <w:t xml:space="preserve"> and the data dictionary provided information about the variables included in the data extracts</w:t>
        </w:r>
      </w:ins>
      <w:r>
        <w:t>. OMNI reviewed the data extract</w:t>
      </w:r>
      <w:ins w:id="9" w:author="Natalie Wheeler" w:date="2021-11-17T16:06:00Z">
        <w:r w:rsidR="00B125E7">
          <w:t>s</w:t>
        </w:r>
      </w:ins>
      <w:r>
        <w:t xml:space="preserve"> to</w:t>
      </w:r>
    </w:p>
    <w:p w14:paraId="384CEEFB" w14:textId="45187EE9" w:rsidR="00917542" w:rsidDel="00B125E7" w:rsidRDefault="000D54BD" w:rsidP="00C3080A">
      <w:pPr>
        <w:spacing w:after="0"/>
        <w:rPr>
          <w:del w:id="10" w:author="Natalie Wheeler" w:date="2021-11-17T16:07:00Z"/>
        </w:rPr>
      </w:pPr>
      <w:ins w:id="11" w:author="Natalie Wheeler" w:date="2021-11-17T16:38:00Z">
        <w:r>
          <w:t>t</w:t>
        </w:r>
      </w:ins>
      <w:ins w:id="12" w:author="Natalie Wheeler" w:date="2021-11-17T16:07:00Z">
        <w:r w:rsidR="00B125E7">
          <w:t xml:space="preserve">he data extracts and the data dictionary to </w:t>
        </w:r>
      </w:ins>
      <w:r w:rsidR="00917542">
        <w:t>understand the data structure, address any data quality concerns, and identify the variables that</w:t>
      </w:r>
      <w:ins w:id="13" w:author="Natalie Wheeler" w:date="2021-11-17T16:08:00Z">
        <w:r w:rsidR="00B125E7">
          <w:t xml:space="preserve"> </w:t>
        </w:r>
      </w:ins>
    </w:p>
    <w:p w14:paraId="7A78D950" w14:textId="78CEF919" w:rsidR="00917542" w:rsidDel="00B125E7" w:rsidRDefault="00917542" w:rsidP="00DA044D">
      <w:pPr>
        <w:spacing w:after="0"/>
        <w:rPr>
          <w:del w:id="14" w:author="Natalie Wheeler" w:date="2021-11-17T16:08:00Z"/>
        </w:rPr>
      </w:pPr>
      <w:r>
        <w:t xml:space="preserve">should be used for the impact audit. </w:t>
      </w:r>
      <w:del w:id="15" w:author="Natalie Wheeler" w:date="2021-11-17T16:08:00Z">
        <w:r w:rsidDel="00B125E7">
          <w:delText>Communication between Rivet School and OMNI ensured</w:delText>
        </w:r>
      </w:del>
    </w:p>
    <w:p w14:paraId="0935D2DE" w14:textId="373739E8" w:rsidR="00917542" w:rsidDel="00B125E7" w:rsidRDefault="00917542" w:rsidP="00DA044D">
      <w:pPr>
        <w:spacing w:after="0"/>
        <w:rPr>
          <w:del w:id="16" w:author="Natalie Wheeler" w:date="2021-11-17T16:08:00Z"/>
        </w:rPr>
      </w:pPr>
      <w:del w:id="17" w:author="Natalie Wheeler" w:date="2021-11-17T16:08:00Z">
        <w:r w:rsidDel="00B125E7">
          <w:delText>complete understanding of the data and any manipulations that occured prior to OMNI receiving the</w:delText>
        </w:r>
      </w:del>
    </w:p>
    <w:p w14:paraId="70E74B6A" w14:textId="5CB53CA4" w:rsidR="00917542" w:rsidRDefault="00917542" w:rsidP="00B125E7">
      <w:pPr>
        <w:spacing w:after="0"/>
      </w:pPr>
      <w:del w:id="18" w:author="Natalie Wheeler" w:date="2021-11-17T16:08:00Z">
        <w:r w:rsidDel="00B125E7">
          <w:delText>data.</w:delText>
        </w:r>
      </w:del>
    </w:p>
    <w:p w14:paraId="0AA652C0" w14:textId="77777777" w:rsidR="00C3080A" w:rsidRDefault="00C3080A" w:rsidP="00C3080A">
      <w:pPr>
        <w:spacing w:after="0"/>
      </w:pPr>
    </w:p>
    <w:p w14:paraId="74450742" w14:textId="2AEF53D4" w:rsidR="00917542" w:rsidDel="00B125E7" w:rsidRDefault="00917542" w:rsidP="00C3080A">
      <w:pPr>
        <w:spacing w:after="0"/>
        <w:rPr>
          <w:del w:id="19" w:author="Natalie Wheeler" w:date="2021-11-17T16:08:00Z"/>
        </w:rPr>
      </w:pPr>
      <w:r>
        <w:t>In November 2021, Rivet</w:t>
      </w:r>
      <w:ins w:id="20" w:author="Natalie Wheeler" w:date="2021-11-17T16:08:00Z">
        <w:r w:rsidR="00B125E7">
          <w:t xml:space="preserve"> School</w:t>
        </w:r>
      </w:ins>
      <w:r>
        <w:t xml:space="preserve"> submitted the official data for the impact audit. The data file included 12</w:t>
      </w:r>
      <w:ins w:id="21" w:author="Natalie Wheeler" w:date="2021-11-17T16:08:00Z">
        <w:r w:rsidR="00B125E7">
          <w:t xml:space="preserve"> </w:t>
        </w:r>
      </w:ins>
    </w:p>
    <w:p w14:paraId="17346298" w14:textId="04CB68E1" w:rsidR="00917542" w:rsidRDefault="00917542" w:rsidP="00C3080A">
      <w:pPr>
        <w:spacing w:after="0"/>
      </w:pPr>
      <w:r>
        <w:t>variables and 44 cases. The file was in the same format as the data extract that was shared in August.</w:t>
      </w:r>
      <w:ins w:id="22" w:author="Natalie Wheeler" w:date="2021-11-17T16:11:00Z">
        <w:r w:rsidR="005A15AE">
          <w:t xml:space="preserve"> Rivet School a</w:t>
        </w:r>
      </w:ins>
    </w:p>
    <w:p w14:paraId="040D0096" w14:textId="52E568E3" w:rsidR="005A15AE" w:rsidRDefault="005A15AE" w:rsidP="00C3080A">
      <w:pPr>
        <w:spacing w:after="0"/>
        <w:rPr>
          <w:ins w:id="23" w:author="Natalie Wheeler" w:date="2021-11-17T16:12:00Z"/>
        </w:rPr>
      </w:pPr>
      <w:ins w:id="24" w:author="Natalie Wheeler" w:date="2021-11-17T16:12:00Z">
        <w:r>
          <w:t xml:space="preserve">The file contains internal Rivet School records as well as information from </w:t>
        </w:r>
      </w:ins>
      <w:ins w:id="25" w:author="Natalie Wheeler" w:date="2021-11-17T16:13:00Z">
        <w:r>
          <w:t>Southern New Hampshire University (</w:t>
        </w:r>
      </w:ins>
      <w:ins w:id="26" w:author="Natalie Wheeler" w:date="2021-11-17T16:12:00Z">
        <w:r>
          <w:t>SNHU</w:t>
        </w:r>
      </w:ins>
      <w:ins w:id="27" w:author="Natalie Wheeler" w:date="2021-11-17T16:13:00Z">
        <w:r>
          <w:t>)</w:t>
        </w:r>
      </w:ins>
      <w:ins w:id="28" w:author="Natalie Wheeler" w:date="2021-11-17T16:12:00Z">
        <w:r>
          <w:t>.</w:t>
        </w:r>
      </w:ins>
      <w:ins w:id="29" w:author="Natalie Wheeler" w:date="2021-11-17T16:14:00Z">
        <w:r>
          <w:t xml:space="preserve"> SNHU provides Rivet School with access to a shared Microsoft </w:t>
        </w:r>
        <w:proofErr w:type="spellStart"/>
        <w:r>
          <w:t>PowerBI</w:t>
        </w:r>
        <w:proofErr w:type="spellEnd"/>
        <w:r>
          <w:t xml:space="preserve"> database where Rivet staff can access completion data, student records, and project feedback. The SNHU data is ex</w:t>
        </w:r>
      </w:ins>
      <w:ins w:id="30" w:author="Natalie Wheeler" w:date="2021-11-17T16:15:00Z">
        <w:r>
          <w:t>ported from the database and combined with Rivet School’s internal records. Rivet</w:t>
        </w:r>
      </w:ins>
      <w:ins w:id="31" w:author="Natalie Wheeler" w:date="2021-11-17T16:16:00Z">
        <w:r w:rsidR="001B309D">
          <w:t xml:space="preserve"> School</w:t>
        </w:r>
      </w:ins>
      <w:ins w:id="32" w:author="Natalie Wheeler" w:date="2021-11-17T16:15:00Z">
        <w:r>
          <w:t xml:space="preserve"> uses formulas and unique identifies to merge the two datasets into a </w:t>
        </w:r>
      </w:ins>
      <w:ins w:id="33" w:author="Natalie Wheeler" w:date="2021-11-17T16:23:00Z">
        <w:r w:rsidR="00F81B69">
          <w:t>single</w:t>
        </w:r>
      </w:ins>
      <w:ins w:id="34" w:author="Natalie Wheeler" w:date="2021-11-17T16:15:00Z">
        <w:r>
          <w:t xml:space="preserve"> spreadsheet that is housed in Google Sheets.</w:t>
        </w:r>
      </w:ins>
      <w:ins w:id="35" w:author="Natalie Wheeler" w:date="2021-11-17T16:16:00Z">
        <w:r>
          <w:t xml:space="preserve"> The data file that was provided to OMNI is a subset of relevant fields from th</w:t>
        </w:r>
      </w:ins>
      <w:ins w:id="36" w:author="Natalie Wheeler" w:date="2021-11-17T16:23:00Z">
        <w:r w:rsidR="00F81B69">
          <w:t xml:space="preserve">is </w:t>
        </w:r>
      </w:ins>
      <w:ins w:id="37" w:author="Natalie Wheeler" w:date="2021-11-17T16:16:00Z">
        <w:r>
          <w:t>spreadsheet.</w:t>
        </w:r>
        <w:r w:rsidR="001B309D">
          <w:t xml:space="preserve"> Rivet School</w:t>
        </w:r>
      </w:ins>
      <w:ins w:id="38" w:author="Natalie Wheeler" w:date="2021-11-17T16:17:00Z">
        <w:r w:rsidR="001B309D">
          <w:t xml:space="preserve"> utilizes centralized data handling, automated formulas, and team norms with manager oversight</w:t>
        </w:r>
      </w:ins>
      <w:ins w:id="39" w:author="Natalie Wheeler" w:date="2021-11-17T16:19:00Z">
        <w:r w:rsidR="001B309D">
          <w:t xml:space="preserve"> related to inputting data</w:t>
        </w:r>
      </w:ins>
      <w:ins w:id="40" w:author="Natalie Wheeler" w:date="2021-11-17T16:17:00Z">
        <w:r w:rsidR="001B309D">
          <w:t xml:space="preserve"> to ensure a high level of data quality.</w:t>
        </w:r>
      </w:ins>
    </w:p>
    <w:p w14:paraId="7031DE53" w14:textId="77777777" w:rsidR="005A15AE" w:rsidRDefault="005A15AE" w:rsidP="00C3080A">
      <w:pPr>
        <w:spacing w:after="0"/>
        <w:rPr>
          <w:ins w:id="41" w:author="Natalie Wheeler" w:date="2021-11-17T16:12:00Z"/>
        </w:rPr>
      </w:pPr>
    </w:p>
    <w:p w14:paraId="4FB71F2F" w14:textId="29F0E99C" w:rsidR="00917542" w:rsidRDefault="00917542" w:rsidP="00C3080A">
      <w:pPr>
        <w:spacing w:after="0"/>
        <w:rPr>
          <w:ins w:id="42" w:author="Natalie Wheeler" w:date="2021-11-17T16:21:00Z"/>
        </w:rPr>
      </w:pPr>
      <w:r>
        <w:t>After receiving the file, OMNI staff imported the data into R for cleaning and analysis.</w:t>
      </w:r>
      <w:ins w:id="43" w:author="Natalie Wheeler" w:date="2021-11-17T16:19:00Z">
        <w:r w:rsidR="001B309D">
          <w:t xml:space="preserve"> OMNI staf</w:t>
        </w:r>
      </w:ins>
      <w:ins w:id="44" w:author="Natalie Wheeler" w:date="2021-11-17T16:20:00Z">
        <w:r w:rsidR="001B309D">
          <w:t>f reviewed the data by running frequencies to identify any variables that needed to be recoded and determine if there were responses that fell outside of the values outlined in the data dictionary.</w:t>
        </w:r>
      </w:ins>
      <w:ins w:id="45" w:author="Natalie Wheeler" w:date="2021-11-17T16:21:00Z">
        <w:r w:rsidR="001B309D">
          <w:t xml:space="preserve"> Additionally</w:t>
        </w:r>
        <w:r w:rsidR="00F81B69">
          <w:t>, OMNI staff conducted other data quality checks, including checking for duplicate cases.</w:t>
        </w:r>
      </w:ins>
    </w:p>
    <w:p w14:paraId="1A3ED745" w14:textId="7FE57A42" w:rsidR="00F81B69" w:rsidRDefault="00F81B69" w:rsidP="00C3080A">
      <w:pPr>
        <w:spacing w:after="0"/>
        <w:rPr>
          <w:ins w:id="46" w:author="Natalie Wheeler" w:date="2021-11-17T16:21:00Z"/>
        </w:rPr>
      </w:pPr>
    </w:p>
    <w:p w14:paraId="21903043" w14:textId="428BD70B" w:rsidR="00F81B69" w:rsidRDefault="00F81B69" w:rsidP="00C3080A">
      <w:pPr>
        <w:spacing w:after="0"/>
        <w:rPr>
          <w:ins w:id="47" w:author="Natalie Wheeler" w:date="2021-11-17T16:22:00Z"/>
        </w:rPr>
      </w:pPr>
      <w:ins w:id="48" w:author="Natalie Wheeler" w:date="2021-11-17T16:21:00Z">
        <w:r>
          <w:t>To count towards</w:t>
        </w:r>
      </w:ins>
      <w:ins w:id="49" w:author="Natalie Wheeler" w:date="2021-11-17T16:22:00Z">
        <w:r>
          <w:t xml:space="preserve"> the impact metric, a student must meet the following criteria:</w:t>
        </w:r>
      </w:ins>
    </w:p>
    <w:p w14:paraId="09C5A3FB" w14:textId="6A428931" w:rsidR="00F81B69" w:rsidRDefault="007B58D3" w:rsidP="00F81B69">
      <w:pPr>
        <w:pStyle w:val="ListParagraph"/>
        <w:numPr>
          <w:ilvl w:val="0"/>
          <w:numId w:val="3"/>
        </w:numPr>
        <w:spacing w:after="0"/>
        <w:rPr>
          <w:ins w:id="50" w:author="Natalie Wheeler" w:date="2021-11-17T16:25:00Z"/>
        </w:rPr>
      </w:pPr>
      <w:ins w:id="51" w:author="Natalie Wheeler" w:date="2021-11-17T16:26:00Z">
        <w:r>
          <w:t>Have e</w:t>
        </w:r>
      </w:ins>
      <w:ins w:id="52" w:author="Natalie Wheeler" w:date="2021-11-17T16:24:00Z">
        <w:r w:rsidR="00F81B69">
          <w:t>nrolled in Rivet School after January 1, 2021</w:t>
        </w:r>
      </w:ins>
      <w:ins w:id="53" w:author="Natalie Wheeler" w:date="2021-11-17T16:25:00Z">
        <w:r w:rsidR="00F81B69">
          <w:t>.</w:t>
        </w:r>
      </w:ins>
    </w:p>
    <w:p w14:paraId="4F48012B" w14:textId="23BCD788" w:rsidR="00F81B69" w:rsidRDefault="00F81B69" w:rsidP="00F81B69">
      <w:pPr>
        <w:pStyle w:val="ListParagraph"/>
        <w:numPr>
          <w:ilvl w:val="0"/>
          <w:numId w:val="3"/>
        </w:numPr>
        <w:spacing w:after="0"/>
        <w:rPr>
          <w:ins w:id="54" w:author="Natalie Wheeler" w:date="2021-11-17T16:24:00Z"/>
        </w:rPr>
      </w:pPr>
      <w:ins w:id="55" w:author="Natalie Wheeler" w:date="2021-11-17T16:25:00Z">
        <w:r>
          <w:t xml:space="preserve">Have a county of residence in </w:t>
        </w:r>
      </w:ins>
      <w:ins w:id="56" w:author="Natalie Wheeler" w:date="2021-11-17T16:32:00Z">
        <w:r w:rsidR="00F70928">
          <w:t xml:space="preserve">the Greater Bay Area </w:t>
        </w:r>
      </w:ins>
      <w:ins w:id="57" w:author="Natalie Wheeler" w:date="2021-11-17T16:40:00Z">
        <w:r w:rsidR="000D54BD">
          <w:t>-</w:t>
        </w:r>
      </w:ins>
      <w:ins w:id="58" w:author="Natalie Wheeler" w:date="2021-11-17T16:32:00Z">
        <w:r w:rsidR="00F70928">
          <w:t xml:space="preserve"> </w:t>
        </w:r>
      </w:ins>
      <w:ins w:id="59" w:author="Natalie Wheeler" w:date="2021-11-17T16:25:00Z">
        <w:r>
          <w:t>Alameda, Contra Costa, Marin, Napa, Sacramento, San Francisco, San Joaquin, San Mateo, Santa Clara, Santa Cruz, Solano, Sonoma</w:t>
        </w:r>
      </w:ins>
      <w:ins w:id="60" w:author="Natalie Wheeler" w:date="2021-11-17T16:26:00Z">
        <w:r>
          <w:t>, or</w:t>
        </w:r>
      </w:ins>
      <w:ins w:id="61" w:author="Natalie Wheeler" w:date="2021-11-17T16:25:00Z">
        <w:r>
          <w:t xml:space="preserve"> Stanislaus </w:t>
        </w:r>
      </w:ins>
      <w:ins w:id="62" w:author="Natalie Wheeler" w:date="2021-11-17T16:26:00Z">
        <w:r>
          <w:t>County.</w:t>
        </w:r>
      </w:ins>
    </w:p>
    <w:p w14:paraId="0676F69F" w14:textId="46DA1F87" w:rsidR="000D54BD" w:rsidRDefault="000D54BD" w:rsidP="00C3080A">
      <w:pPr>
        <w:pStyle w:val="ListParagraph"/>
        <w:numPr>
          <w:ilvl w:val="0"/>
          <w:numId w:val="3"/>
        </w:numPr>
        <w:spacing w:after="0"/>
        <w:rPr>
          <w:ins w:id="63" w:author="Natalie Wheeler" w:date="2021-11-17T16:39:00Z"/>
        </w:rPr>
      </w:pPr>
      <w:ins w:id="64" w:author="Natalie Wheeler" w:date="2021-11-17T16:39:00Z">
        <w:r>
          <w:t xml:space="preserve">Have </w:t>
        </w:r>
      </w:ins>
      <w:ins w:id="65" w:author="Natalie Wheeler" w:date="2021-11-17T16:41:00Z">
        <w:r w:rsidR="00DA044D">
          <w:t>completed their bachelor’s degree. Students working towards their master’s degree are not included in the metric.</w:t>
        </w:r>
      </w:ins>
    </w:p>
    <w:p w14:paraId="1D75510A" w14:textId="3E5964A5" w:rsidR="00F81B69" w:rsidDel="007B58D3" w:rsidRDefault="007B58D3" w:rsidP="00F81B69">
      <w:pPr>
        <w:pStyle w:val="ListParagraph"/>
        <w:numPr>
          <w:ilvl w:val="0"/>
          <w:numId w:val="3"/>
        </w:numPr>
        <w:spacing w:after="0"/>
        <w:rPr>
          <w:del w:id="66" w:author="Natalie Wheeler" w:date="2021-11-17T16:27:00Z"/>
        </w:rPr>
        <w:pPrChange w:id="67" w:author="Natalie Wheeler" w:date="2021-11-17T16:22:00Z">
          <w:pPr>
            <w:spacing w:after="0"/>
          </w:pPr>
        </w:pPrChange>
      </w:pPr>
      <w:ins w:id="68" w:author="Natalie Wheeler" w:date="2021-11-17T16:26:00Z">
        <w:r>
          <w:t>Have g</w:t>
        </w:r>
      </w:ins>
      <w:ins w:id="69" w:author="Natalie Wheeler" w:date="2021-11-17T16:24:00Z">
        <w:r w:rsidR="00F81B69">
          <w:t xml:space="preserve">raduated between January 1, </w:t>
        </w:r>
        <w:proofErr w:type="gramStart"/>
        <w:r w:rsidR="00F81B69">
          <w:t>2021</w:t>
        </w:r>
        <w:proofErr w:type="gramEnd"/>
        <w:r w:rsidR="00F81B69">
          <w:t xml:space="preserve"> and October 31, 2025</w:t>
        </w:r>
      </w:ins>
      <w:ins w:id="70" w:author="Natalie Wheeler" w:date="2021-11-17T16:25:00Z">
        <w:r w:rsidR="00F81B69">
          <w:t>.</w:t>
        </w:r>
      </w:ins>
    </w:p>
    <w:p w14:paraId="770EB04C" w14:textId="77777777" w:rsidR="00C3080A" w:rsidRDefault="00C3080A" w:rsidP="00C3080A">
      <w:pPr>
        <w:pStyle w:val="ListParagraph"/>
        <w:numPr>
          <w:ilvl w:val="0"/>
          <w:numId w:val="3"/>
        </w:numPr>
        <w:spacing w:after="0"/>
        <w:pPrChange w:id="71" w:author="Natalie Wheeler" w:date="2021-11-17T16:27:00Z">
          <w:pPr>
            <w:spacing w:after="0"/>
          </w:pPr>
        </w:pPrChange>
      </w:pPr>
    </w:p>
    <w:p w14:paraId="3F34303B" w14:textId="78E2E121" w:rsidR="00917542" w:rsidRPr="00C3080A" w:rsidDel="001B309D" w:rsidRDefault="00917542" w:rsidP="00C3080A">
      <w:pPr>
        <w:spacing w:after="0"/>
        <w:rPr>
          <w:del w:id="72" w:author="Natalie Wheeler" w:date="2021-11-17T16:17:00Z"/>
          <w:b/>
          <w:bCs/>
        </w:rPr>
      </w:pPr>
      <w:del w:id="73" w:author="Natalie Wheeler" w:date="2021-11-17T16:17:00Z">
        <w:r w:rsidRPr="00C3080A" w:rsidDel="001B309D">
          <w:rPr>
            <w:b/>
            <w:bCs/>
          </w:rPr>
          <w:delText>Data Preparation and Cleaning</w:delText>
        </w:r>
      </w:del>
    </w:p>
    <w:p w14:paraId="58633048" w14:textId="618E7619" w:rsidR="00110947" w:rsidRPr="00C3080A" w:rsidDel="001B309D" w:rsidRDefault="00917542" w:rsidP="00C3080A">
      <w:pPr>
        <w:spacing w:after="0"/>
        <w:rPr>
          <w:del w:id="74" w:author="Natalie Wheeler" w:date="2021-11-17T16:17:00Z"/>
          <w:b/>
          <w:bCs/>
        </w:rPr>
      </w:pPr>
      <w:del w:id="75" w:author="Natalie Wheeler" w:date="2021-11-17T16:17:00Z">
        <w:r w:rsidRPr="00C3080A" w:rsidDel="001B309D">
          <w:rPr>
            <w:b/>
            <w:bCs/>
          </w:rPr>
          <w:delText>CONDUCTED BY PROGRAM STAFF (PRIOR TO BEING SENT TO OMNI)</w:delText>
        </w:r>
      </w:del>
    </w:p>
    <w:p w14:paraId="7A503FF5" w14:textId="4034FD36" w:rsidR="00917542" w:rsidRPr="00C3080A" w:rsidDel="005A15AE" w:rsidRDefault="00917542" w:rsidP="00C3080A">
      <w:pPr>
        <w:pStyle w:val="ListParagraph"/>
        <w:numPr>
          <w:ilvl w:val="0"/>
          <w:numId w:val="1"/>
        </w:numPr>
        <w:autoSpaceDE w:val="0"/>
        <w:autoSpaceDN w:val="0"/>
        <w:adjustRightInd w:val="0"/>
        <w:spacing w:after="0" w:line="240" w:lineRule="auto"/>
        <w:rPr>
          <w:del w:id="76" w:author="Natalie Wheeler" w:date="2021-11-17T16:14:00Z"/>
          <w:rFonts w:ascii="Lato-Light" w:hAnsi="Lato-Light" w:cs="Lato-Light"/>
          <w:sz w:val="20"/>
          <w:szCs w:val="20"/>
        </w:rPr>
      </w:pPr>
      <w:del w:id="77" w:author="Natalie Wheeler" w:date="2021-11-17T16:14:00Z">
        <w:r w:rsidRPr="00C3080A" w:rsidDel="005A15AE">
          <w:rPr>
            <w:rFonts w:ascii="Lato-Light" w:hAnsi="Lato-Light" w:cs="Lato-Light"/>
            <w:sz w:val="20"/>
            <w:szCs w:val="20"/>
          </w:rPr>
          <w:delText>How Rivet School accesses SNHU data</w:delText>
        </w:r>
      </w:del>
    </w:p>
    <w:p w14:paraId="067ED264" w14:textId="2A73D545" w:rsidR="00917542" w:rsidRPr="00C3080A" w:rsidDel="005A15AE" w:rsidRDefault="00917542" w:rsidP="00C3080A">
      <w:pPr>
        <w:pStyle w:val="ListParagraph"/>
        <w:numPr>
          <w:ilvl w:val="1"/>
          <w:numId w:val="1"/>
        </w:numPr>
        <w:autoSpaceDE w:val="0"/>
        <w:autoSpaceDN w:val="0"/>
        <w:adjustRightInd w:val="0"/>
        <w:spacing w:after="0" w:line="240" w:lineRule="auto"/>
        <w:rPr>
          <w:del w:id="78" w:author="Natalie Wheeler" w:date="2021-11-17T16:14:00Z"/>
          <w:rFonts w:ascii="Lato-Light" w:hAnsi="Lato-Light" w:cs="Lato-Light"/>
          <w:sz w:val="20"/>
          <w:szCs w:val="20"/>
        </w:rPr>
      </w:pPr>
      <w:del w:id="79" w:author="Natalie Wheeler" w:date="2021-11-17T16:14:00Z">
        <w:r w:rsidRPr="00C3080A" w:rsidDel="005A15AE">
          <w:rPr>
            <w:rFonts w:ascii="Lato-Light" w:hAnsi="Lato-Light" w:cs="Lato-Light"/>
            <w:sz w:val="20"/>
            <w:szCs w:val="20"/>
          </w:rPr>
          <w:delText>SNHU provides Rivet with access to a shared database where Rivet staff can access completion</w:delText>
        </w:r>
        <w:r w:rsidR="00C3080A" w:rsidDel="005A15AE">
          <w:rPr>
            <w:rFonts w:ascii="Lato-Light" w:hAnsi="Lato-Light" w:cs="Lato-Light"/>
            <w:sz w:val="20"/>
            <w:szCs w:val="20"/>
          </w:rPr>
          <w:delText xml:space="preserve"> </w:delText>
        </w:r>
        <w:r w:rsidRPr="00C3080A" w:rsidDel="005A15AE">
          <w:rPr>
            <w:rFonts w:ascii="Lato-Light" w:hAnsi="Lato-Light" w:cs="Lato-Light"/>
            <w:sz w:val="20"/>
            <w:szCs w:val="20"/>
          </w:rPr>
          <w:delText>data, student records and project feedback, etc., which allows their coaches a more holistic look</w:delText>
        </w:r>
        <w:r w:rsidR="00C3080A" w:rsidDel="005A15AE">
          <w:rPr>
            <w:rFonts w:ascii="Lato-Light" w:hAnsi="Lato-Light" w:cs="Lato-Light"/>
            <w:sz w:val="20"/>
            <w:szCs w:val="20"/>
          </w:rPr>
          <w:delText xml:space="preserve"> </w:delText>
        </w:r>
        <w:r w:rsidRPr="00C3080A" w:rsidDel="005A15AE">
          <w:rPr>
            <w:rFonts w:ascii="Lato-Light" w:hAnsi="Lato-Light" w:cs="Lato-Light"/>
            <w:sz w:val="20"/>
            <w:szCs w:val="20"/>
          </w:rPr>
          <w:delText>into student academic health and progress.</w:delText>
        </w:r>
      </w:del>
    </w:p>
    <w:p w14:paraId="4789DAE2" w14:textId="13B744B1" w:rsidR="00C3080A" w:rsidDel="005A15AE" w:rsidRDefault="00917542" w:rsidP="00C3080A">
      <w:pPr>
        <w:pStyle w:val="ListParagraph"/>
        <w:numPr>
          <w:ilvl w:val="1"/>
          <w:numId w:val="1"/>
        </w:numPr>
        <w:autoSpaceDE w:val="0"/>
        <w:autoSpaceDN w:val="0"/>
        <w:adjustRightInd w:val="0"/>
        <w:spacing w:after="0" w:line="240" w:lineRule="auto"/>
        <w:rPr>
          <w:del w:id="80" w:author="Natalie Wheeler" w:date="2021-11-17T16:14:00Z"/>
          <w:rFonts w:ascii="Lato-Light" w:hAnsi="Lato-Light" w:cs="Lato-Light"/>
          <w:sz w:val="20"/>
          <w:szCs w:val="20"/>
        </w:rPr>
      </w:pPr>
      <w:del w:id="81" w:author="Natalie Wheeler" w:date="2021-11-17T16:14:00Z">
        <w:r w:rsidRPr="00C3080A" w:rsidDel="005A15AE">
          <w:rPr>
            <w:rFonts w:ascii="Lato-Light" w:hAnsi="Lato-Light" w:cs="Lato-Light"/>
            <w:sz w:val="20"/>
            <w:szCs w:val="20"/>
          </w:rPr>
          <w:delText>SNHU reporting dashboards hosted on Microsoft’s PowerBI:</w:delText>
        </w:r>
        <w:r w:rsidR="00C3080A" w:rsidDel="005A15AE">
          <w:rPr>
            <w:rFonts w:ascii="Lato-Light" w:hAnsi="Lato-Light" w:cs="Lato-Light"/>
            <w:sz w:val="20"/>
            <w:szCs w:val="20"/>
          </w:rPr>
          <w:delText xml:space="preserve"> </w:delText>
        </w:r>
      </w:del>
    </w:p>
    <w:p w14:paraId="686C603A" w14:textId="1839CEFE" w:rsidR="00C3080A" w:rsidDel="005A15AE" w:rsidRDefault="00917542" w:rsidP="00C3080A">
      <w:pPr>
        <w:pStyle w:val="ListParagraph"/>
        <w:numPr>
          <w:ilvl w:val="2"/>
          <w:numId w:val="1"/>
        </w:numPr>
        <w:autoSpaceDE w:val="0"/>
        <w:autoSpaceDN w:val="0"/>
        <w:adjustRightInd w:val="0"/>
        <w:spacing w:after="0" w:line="240" w:lineRule="auto"/>
        <w:rPr>
          <w:del w:id="82" w:author="Natalie Wheeler" w:date="2021-11-17T16:14:00Z"/>
          <w:rFonts w:ascii="Lato-Light" w:hAnsi="Lato-Light" w:cs="Lato-Light"/>
          <w:sz w:val="20"/>
          <w:szCs w:val="20"/>
        </w:rPr>
      </w:pPr>
      <w:del w:id="83" w:author="Natalie Wheeler" w:date="2021-11-17T16:14:00Z">
        <w:r w:rsidRPr="00C3080A" w:rsidDel="005A15AE">
          <w:rPr>
            <w:rFonts w:ascii="Lato-Light" w:hAnsi="Lato-Light" w:cs="Lato-Light"/>
            <w:sz w:val="20"/>
            <w:szCs w:val="20"/>
          </w:rPr>
          <w:delText>Admissions, Enrollment, Onboarding, Academic data, including student registration</w:delText>
        </w:r>
        <w:r w:rsidR="00C3080A" w:rsidDel="005A15AE">
          <w:rPr>
            <w:rFonts w:ascii="Lato-Light" w:hAnsi="Lato-Light" w:cs="Lato-Light"/>
            <w:sz w:val="20"/>
            <w:szCs w:val="20"/>
          </w:rPr>
          <w:delText xml:space="preserve"> </w:delText>
        </w:r>
        <w:r w:rsidRPr="00C3080A" w:rsidDel="005A15AE">
          <w:rPr>
            <w:rFonts w:ascii="Lato-Light" w:hAnsi="Lato-Light" w:cs="Lato-Light"/>
            <w:sz w:val="20"/>
            <w:szCs w:val="20"/>
          </w:rPr>
          <w:delText>statuses, program/degree names, academic pace and performance, assignment feedback,</w:delText>
        </w:r>
        <w:r w:rsidR="00C3080A" w:rsidDel="005A15AE">
          <w:rPr>
            <w:rFonts w:ascii="Lato-Light" w:hAnsi="Lato-Light" w:cs="Lato-Light"/>
            <w:sz w:val="20"/>
            <w:szCs w:val="20"/>
          </w:rPr>
          <w:delText xml:space="preserve"> </w:delText>
        </w:r>
        <w:r w:rsidRPr="00C3080A" w:rsidDel="005A15AE">
          <w:rPr>
            <w:rFonts w:ascii="Lato-Light" w:hAnsi="Lato-Light" w:cs="Lato-Light"/>
            <w:sz w:val="20"/>
            <w:szCs w:val="20"/>
          </w:rPr>
          <w:delText>credit attainment, financial aid records, tuition balances, etc.</w:delText>
        </w:r>
      </w:del>
    </w:p>
    <w:p w14:paraId="62F150F3" w14:textId="6C8677E3" w:rsidR="00917542" w:rsidRPr="00C3080A" w:rsidDel="005A15AE" w:rsidRDefault="00917542" w:rsidP="00C3080A">
      <w:pPr>
        <w:pStyle w:val="ListParagraph"/>
        <w:numPr>
          <w:ilvl w:val="1"/>
          <w:numId w:val="1"/>
        </w:numPr>
        <w:autoSpaceDE w:val="0"/>
        <w:autoSpaceDN w:val="0"/>
        <w:adjustRightInd w:val="0"/>
        <w:spacing w:after="0" w:line="240" w:lineRule="auto"/>
        <w:rPr>
          <w:del w:id="84" w:author="Natalie Wheeler" w:date="2021-11-17T16:14:00Z"/>
          <w:rFonts w:ascii="Lato-Light" w:hAnsi="Lato-Light" w:cs="Lato-Light"/>
          <w:sz w:val="20"/>
          <w:szCs w:val="20"/>
        </w:rPr>
      </w:pPr>
      <w:del w:id="85" w:author="Natalie Wheeler" w:date="2021-11-17T16:14:00Z">
        <w:r w:rsidRPr="00C3080A" w:rsidDel="005A15AE">
          <w:rPr>
            <w:rFonts w:ascii="Lato-Light" w:hAnsi="Lato-Light" w:cs="Lato-Light"/>
            <w:sz w:val="20"/>
            <w:szCs w:val="20"/>
          </w:rPr>
          <w:delText>A few additional SNHU spreadsheets are sent directly from Community Partnerships Program</w:delText>
        </w:r>
        <w:r w:rsidR="00C3080A" w:rsidDel="005A15AE">
          <w:rPr>
            <w:rFonts w:ascii="Lato-Light" w:hAnsi="Lato-Light" w:cs="Lato-Light"/>
            <w:sz w:val="20"/>
            <w:szCs w:val="20"/>
          </w:rPr>
          <w:delText xml:space="preserve"> </w:delText>
        </w:r>
        <w:r w:rsidRPr="00C3080A" w:rsidDel="005A15AE">
          <w:rPr>
            <w:rFonts w:ascii="Lato-Light" w:hAnsi="Lato-Light" w:cs="Lato-Light"/>
            <w:sz w:val="20"/>
            <w:szCs w:val="20"/>
          </w:rPr>
          <w:delText>Manager</w:delText>
        </w:r>
      </w:del>
    </w:p>
    <w:p w14:paraId="5EBB52FE" w14:textId="02F940F0" w:rsidR="00917542" w:rsidRPr="00C3080A" w:rsidDel="005A15AE" w:rsidRDefault="00917542" w:rsidP="00C3080A">
      <w:pPr>
        <w:pStyle w:val="ListParagraph"/>
        <w:numPr>
          <w:ilvl w:val="2"/>
          <w:numId w:val="1"/>
        </w:numPr>
        <w:autoSpaceDE w:val="0"/>
        <w:autoSpaceDN w:val="0"/>
        <w:adjustRightInd w:val="0"/>
        <w:spacing w:after="0" w:line="240" w:lineRule="auto"/>
        <w:rPr>
          <w:del w:id="86" w:author="Natalie Wheeler" w:date="2021-11-17T16:14:00Z"/>
          <w:rFonts w:ascii="Lato-Light" w:hAnsi="Lato-Light" w:cs="Lato-Light"/>
          <w:sz w:val="20"/>
          <w:szCs w:val="20"/>
        </w:rPr>
      </w:pPr>
      <w:del w:id="87" w:author="Natalie Wheeler" w:date="2021-11-17T16:14:00Z">
        <w:r w:rsidRPr="00C3080A" w:rsidDel="005A15AE">
          <w:rPr>
            <w:rFonts w:ascii="Lato-Light" w:hAnsi="Lato-Light" w:cs="Lato-Light"/>
            <w:sz w:val="20"/>
            <w:szCs w:val="20"/>
          </w:rPr>
          <w:delText>Re-enrollment data, outstanding balances, etc.</w:delText>
        </w:r>
      </w:del>
    </w:p>
    <w:p w14:paraId="536BB682" w14:textId="39B40B65" w:rsidR="00917542" w:rsidRPr="00C3080A" w:rsidDel="001B309D" w:rsidRDefault="00917542" w:rsidP="00C3080A">
      <w:pPr>
        <w:pStyle w:val="ListParagraph"/>
        <w:numPr>
          <w:ilvl w:val="0"/>
          <w:numId w:val="1"/>
        </w:numPr>
        <w:autoSpaceDE w:val="0"/>
        <w:autoSpaceDN w:val="0"/>
        <w:adjustRightInd w:val="0"/>
        <w:spacing w:after="0" w:line="240" w:lineRule="auto"/>
        <w:rPr>
          <w:del w:id="88" w:author="Natalie Wheeler" w:date="2021-11-17T16:17:00Z"/>
          <w:rFonts w:ascii="Lato-Light" w:hAnsi="Lato-Light" w:cs="Lato-Light"/>
          <w:sz w:val="20"/>
          <w:szCs w:val="20"/>
        </w:rPr>
      </w:pPr>
      <w:del w:id="89" w:author="Natalie Wheeler" w:date="2021-11-17T16:17:00Z">
        <w:r w:rsidRPr="00C3080A" w:rsidDel="001B309D">
          <w:rPr>
            <w:rFonts w:ascii="Lato-Light" w:hAnsi="Lato-Light" w:cs="Lato-Light"/>
            <w:sz w:val="20"/>
            <w:szCs w:val="20"/>
          </w:rPr>
          <w:delText>How Rivet School imports SNHU data and combines with their internal records</w:delText>
        </w:r>
      </w:del>
    </w:p>
    <w:p w14:paraId="4493E833" w14:textId="4E738640" w:rsidR="00C3080A" w:rsidDel="001B309D" w:rsidRDefault="00917542" w:rsidP="00C3080A">
      <w:pPr>
        <w:pStyle w:val="ListParagraph"/>
        <w:numPr>
          <w:ilvl w:val="1"/>
          <w:numId w:val="1"/>
        </w:numPr>
        <w:autoSpaceDE w:val="0"/>
        <w:autoSpaceDN w:val="0"/>
        <w:adjustRightInd w:val="0"/>
        <w:spacing w:after="0" w:line="240" w:lineRule="auto"/>
        <w:rPr>
          <w:del w:id="90" w:author="Natalie Wheeler" w:date="2021-11-17T16:17:00Z"/>
          <w:rFonts w:ascii="Lato-Light" w:hAnsi="Lato-Light" w:cs="Lato-Light"/>
          <w:sz w:val="20"/>
          <w:szCs w:val="20"/>
        </w:rPr>
      </w:pPr>
      <w:del w:id="91" w:author="Natalie Wheeler" w:date="2021-11-17T16:17:00Z">
        <w:r w:rsidRPr="00C3080A" w:rsidDel="001B309D">
          <w:rPr>
            <w:rFonts w:ascii="Lato-Light" w:hAnsi="Lato-Light" w:cs="Lato-Light"/>
            <w:sz w:val="20"/>
            <w:szCs w:val="20"/>
          </w:rPr>
          <w:delText>The SNHU data is exported and combined with Rivet’s internal records using spreadsheets. Rivet</w:delText>
        </w:r>
        <w:r w:rsidR="00C3080A" w:rsidDel="001B309D">
          <w:rPr>
            <w:rFonts w:ascii="Lato-Light" w:hAnsi="Lato-Light" w:cs="Lato-Light"/>
            <w:sz w:val="20"/>
            <w:szCs w:val="20"/>
          </w:rPr>
          <w:delText xml:space="preserve"> </w:delText>
        </w:r>
        <w:r w:rsidRPr="00C3080A" w:rsidDel="001B309D">
          <w:rPr>
            <w:rFonts w:ascii="Lato-Light" w:hAnsi="Lato-Light" w:cs="Lato-Light"/>
            <w:sz w:val="20"/>
            <w:szCs w:val="20"/>
          </w:rPr>
          <w:delText>uses formulas and unique identifiers to merge the two datasets onto a master spreadsheet and</w:delText>
        </w:r>
        <w:r w:rsidR="00C3080A" w:rsidDel="001B309D">
          <w:rPr>
            <w:rFonts w:ascii="Lato-Light" w:hAnsi="Lato-Light" w:cs="Lato-Light"/>
            <w:sz w:val="20"/>
            <w:szCs w:val="20"/>
          </w:rPr>
          <w:delText xml:space="preserve"> </w:delText>
        </w:r>
        <w:r w:rsidRPr="00C3080A" w:rsidDel="001B309D">
          <w:rPr>
            <w:rFonts w:ascii="Lato-Light" w:hAnsi="Lato-Light" w:cs="Lato-Light"/>
            <w:sz w:val="20"/>
            <w:szCs w:val="20"/>
          </w:rPr>
          <w:delText>pulls in necessary fields for the report that is delivered to OMNI. Rivet does not conduct any</w:delText>
        </w:r>
        <w:r w:rsidR="00C3080A" w:rsidDel="001B309D">
          <w:rPr>
            <w:rFonts w:ascii="Lato-Light" w:hAnsi="Lato-Light" w:cs="Lato-Light"/>
            <w:sz w:val="20"/>
            <w:szCs w:val="20"/>
          </w:rPr>
          <w:delText xml:space="preserve"> </w:delText>
        </w:r>
        <w:r w:rsidRPr="00C3080A" w:rsidDel="001B309D">
          <w:rPr>
            <w:rFonts w:ascii="Lato-Light" w:hAnsi="Lato-Light" w:cs="Lato-Light"/>
            <w:sz w:val="20"/>
            <w:szCs w:val="20"/>
          </w:rPr>
          <w:delText>manual data entry of the SNHU data on their end.</w:delText>
        </w:r>
      </w:del>
    </w:p>
    <w:p w14:paraId="71713C31" w14:textId="68AF9D57" w:rsidR="00917542" w:rsidRPr="00C3080A" w:rsidDel="001B309D" w:rsidRDefault="00917542" w:rsidP="00C3080A">
      <w:pPr>
        <w:pStyle w:val="ListParagraph"/>
        <w:numPr>
          <w:ilvl w:val="1"/>
          <w:numId w:val="1"/>
        </w:numPr>
        <w:autoSpaceDE w:val="0"/>
        <w:autoSpaceDN w:val="0"/>
        <w:adjustRightInd w:val="0"/>
        <w:spacing w:after="0" w:line="240" w:lineRule="auto"/>
        <w:rPr>
          <w:del w:id="92" w:author="Natalie Wheeler" w:date="2021-11-17T16:17:00Z"/>
          <w:rFonts w:ascii="Lato-Light" w:hAnsi="Lato-Light" w:cs="Lato-Light"/>
          <w:sz w:val="20"/>
          <w:szCs w:val="20"/>
        </w:rPr>
      </w:pPr>
      <w:del w:id="93" w:author="Natalie Wheeler" w:date="2021-11-17T16:17:00Z">
        <w:r w:rsidRPr="00C3080A" w:rsidDel="001B309D">
          <w:rPr>
            <w:rFonts w:ascii="Lato-Light" w:hAnsi="Lato-Light" w:cs="Lato-Light"/>
            <w:sz w:val="20"/>
            <w:szCs w:val="20"/>
          </w:rPr>
          <w:delText>Rivet currently exports data from PowerBI to in-house created Google Sheets, connecting SNHU</w:delText>
        </w:r>
        <w:r w:rsidR="00C3080A" w:rsidDel="001B309D">
          <w:rPr>
            <w:rFonts w:ascii="Lato-Light" w:hAnsi="Lato-Light" w:cs="Lato-Light"/>
            <w:sz w:val="20"/>
            <w:szCs w:val="20"/>
          </w:rPr>
          <w:delText xml:space="preserve"> </w:delText>
        </w:r>
        <w:r w:rsidRPr="00C3080A" w:rsidDel="001B309D">
          <w:rPr>
            <w:rFonts w:ascii="Lato-Light" w:hAnsi="Lato-Light" w:cs="Lato-Light"/>
            <w:sz w:val="20"/>
            <w:szCs w:val="20"/>
          </w:rPr>
          <w:delText>data with their own using Sheets formulas and dashboards. They are working on implementing a</w:delText>
        </w:r>
        <w:r w:rsidR="00C3080A" w:rsidDel="001B309D">
          <w:rPr>
            <w:rFonts w:ascii="Lato-Light" w:hAnsi="Lato-Light" w:cs="Lato-Light"/>
            <w:sz w:val="20"/>
            <w:szCs w:val="20"/>
          </w:rPr>
          <w:delText xml:space="preserve"> </w:delText>
        </w:r>
        <w:r w:rsidRPr="00C3080A" w:rsidDel="001B309D">
          <w:rPr>
            <w:rFonts w:ascii="Lato-Light" w:hAnsi="Lato-Light" w:cs="Lato-Light"/>
            <w:sz w:val="20"/>
            <w:szCs w:val="20"/>
          </w:rPr>
          <w:delText>new CRM that will function as their primary data warehouse for reporting and analysis by the</w:delText>
        </w:r>
        <w:r w:rsidR="00C3080A" w:rsidDel="001B309D">
          <w:rPr>
            <w:rFonts w:ascii="Lato-Light" w:hAnsi="Lato-Light" w:cs="Lato-Light"/>
            <w:sz w:val="20"/>
            <w:szCs w:val="20"/>
          </w:rPr>
          <w:delText xml:space="preserve"> </w:delText>
        </w:r>
        <w:r w:rsidRPr="00C3080A" w:rsidDel="001B309D">
          <w:rPr>
            <w:rFonts w:ascii="Lato-Light" w:hAnsi="Lato-Light" w:cs="Lato-Light"/>
            <w:sz w:val="20"/>
            <w:szCs w:val="20"/>
          </w:rPr>
          <w:delText>first half of 2022.</w:delText>
        </w:r>
      </w:del>
    </w:p>
    <w:p w14:paraId="201F0E0D" w14:textId="2F218635" w:rsidR="00917542" w:rsidRPr="00C3080A" w:rsidDel="001B309D" w:rsidRDefault="00917542" w:rsidP="00C3080A">
      <w:pPr>
        <w:pStyle w:val="ListParagraph"/>
        <w:numPr>
          <w:ilvl w:val="0"/>
          <w:numId w:val="1"/>
        </w:numPr>
        <w:autoSpaceDE w:val="0"/>
        <w:autoSpaceDN w:val="0"/>
        <w:adjustRightInd w:val="0"/>
        <w:spacing w:after="0" w:line="240" w:lineRule="auto"/>
        <w:rPr>
          <w:del w:id="94" w:author="Natalie Wheeler" w:date="2021-11-17T16:17:00Z"/>
          <w:rFonts w:ascii="Lato-Light" w:hAnsi="Lato-Light" w:cs="Lato-Light"/>
          <w:sz w:val="20"/>
          <w:szCs w:val="20"/>
        </w:rPr>
      </w:pPr>
      <w:del w:id="95" w:author="Natalie Wheeler" w:date="2021-11-17T16:17:00Z">
        <w:r w:rsidRPr="00C3080A" w:rsidDel="001B309D">
          <w:rPr>
            <w:rFonts w:ascii="Lato-Light" w:hAnsi="Lato-Light" w:cs="Lato-Light"/>
            <w:sz w:val="20"/>
            <w:szCs w:val="20"/>
          </w:rPr>
          <w:delText>Internal processes to ensure data quality</w:delText>
        </w:r>
      </w:del>
    </w:p>
    <w:p w14:paraId="370A1C70" w14:textId="569AEA02" w:rsidR="00917542" w:rsidRPr="00C3080A" w:rsidDel="001B309D" w:rsidRDefault="00917542" w:rsidP="00C3080A">
      <w:pPr>
        <w:pStyle w:val="ListParagraph"/>
        <w:numPr>
          <w:ilvl w:val="1"/>
          <w:numId w:val="1"/>
        </w:numPr>
        <w:autoSpaceDE w:val="0"/>
        <w:autoSpaceDN w:val="0"/>
        <w:adjustRightInd w:val="0"/>
        <w:spacing w:after="0" w:line="240" w:lineRule="auto"/>
        <w:rPr>
          <w:del w:id="96" w:author="Natalie Wheeler" w:date="2021-11-17T16:17:00Z"/>
          <w:rFonts w:ascii="Lato-Light" w:hAnsi="Lato-Light" w:cs="Lato-Light"/>
          <w:sz w:val="20"/>
          <w:szCs w:val="20"/>
        </w:rPr>
      </w:pPr>
      <w:del w:id="97" w:author="Natalie Wheeler" w:date="2021-11-17T16:17:00Z">
        <w:r w:rsidRPr="00C3080A" w:rsidDel="001B309D">
          <w:rPr>
            <w:rFonts w:ascii="Lato-Light" w:hAnsi="Lato-Light" w:cs="Lato-Light"/>
            <w:sz w:val="20"/>
            <w:szCs w:val="20"/>
          </w:rPr>
          <w:delText>Centralized data handling — currently, the Director of Program is solely responsible for updating</w:delText>
        </w:r>
        <w:r w:rsidR="00C3080A" w:rsidDel="001B309D">
          <w:rPr>
            <w:rFonts w:ascii="Lato-Light" w:hAnsi="Lato-Light" w:cs="Lato-Light"/>
            <w:sz w:val="20"/>
            <w:szCs w:val="20"/>
          </w:rPr>
          <w:delText xml:space="preserve"> </w:delText>
        </w:r>
        <w:r w:rsidRPr="00C3080A" w:rsidDel="001B309D">
          <w:rPr>
            <w:rFonts w:ascii="Lato-Light" w:hAnsi="Lato-Light" w:cs="Lato-Light"/>
            <w:sz w:val="20"/>
            <w:szCs w:val="20"/>
          </w:rPr>
          <w:delText>dashboards and CRM with operational data</w:delText>
        </w:r>
      </w:del>
    </w:p>
    <w:p w14:paraId="6A5F3BCD" w14:textId="18E60165" w:rsidR="00917542" w:rsidRPr="00C3080A" w:rsidDel="001B309D" w:rsidRDefault="00917542" w:rsidP="00C3080A">
      <w:pPr>
        <w:pStyle w:val="ListParagraph"/>
        <w:numPr>
          <w:ilvl w:val="0"/>
          <w:numId w:val="1"/>
        </w:numPr>
        <w:autoSpaceDE w:val="0"/>
        <w:autoSpaceDN w:val="0"/>
        <w:adjustRightInd w:val="0"/>
        <w:spacing w:after="0" w:line="240" w:lineRule="auto"/>
        <w:rPr>
          <w:del w:id="98" w:author="Natalie Wheeler" w:date="2021-11-17T16:17:00Z"/>
          <w:rFonts w:ascii="Lato-Light" w:hAnsi="Lato-Light" w:cs="Lato-Light"/>
          <w:sz w:val="20"/>
          <w:szCs w:val="20"/>
        </w:rPr>
      </w:pPr>
      <w:del w:id="99" w:author="Natalie Wheeler" w:date="2021-11-17T16:17:00Z">
        <w:r w:rsidRPr="00C3080A" w:rsidDel="001B309D">
          <w:rPr>
            <w:rFonts w:ascii="Lato-Light" w:hAnsi="Lato-Light" w:cs="Lato-Light"/>
            <w:sz w:val="20"/>
            <w:szCs w:val="20"/>
          </w:rPr>
          <w:delText>Automated formulas are in place wherever possible to avoid manual errors (most of the org- and</w:delText>
        </w:r>
        <w:r w:rsidR="00C3080A" w:rsidDel="001B309D">
          <w:rPr>
            <w:rFonts w:ascii="Lato-Light" w:hAnsi="Lato-Light" w:cs="Lato-Light"/>
            <w:sz w:val="20"/>
            <w:szCs w:val="20"/>
          </w:rPr>
          <w:delText xml:space="preserve"> </w:delText>
        </w:r>
        <w:r w:rsidRPr="00C3080A" w:rsidDel="001B309D">
          <w:rPr>
            <w:rFonts w:ascii="Lato-Light" w:hAnsi="Lato-Light" w:cs="Lato-Light"/>
            <w:sz w:val="20"/>
            <w:szCs w:val="20"/>
          </w:rPr>
          <w:delText>team-level data analyses update automatically when new data is imported)</w:delText>
        </w:r>
      </w:del>
    </w:p>
    <w:p w14:paraId="4EAFF4E6" w14:textId="2D971AD1" w:rsidR="00917542" w:rsidRPr="00C3080A" w:rsidDel="001B309D" w:rsidRDefault="00917542" w:rsidP="00C3080A">
      <w:pPr>
        <w:pStyle w:val="ListParagraph"/>
        <w:numPr>
          <w:ilvl w:val="0"/>
          <w:numId w:val="1"/>
        </w:numPr>
        <w:autoSpaceDE w:val="0"/>
        <w:autoSpaceDN w:val="0"/>
        <w:adjustRightInd w:val="0"/>
        <w:spacing w:after="0" w:line="240" w:lineRule="auto"/>
        <w:rPr>
          <w:del w:id="100" w:author="Natalie Wheeler" w:date="2021-11-17T16:17:00Z"/>
          <w:rFonts w:ascii="Lato-Light" w:hAnsi="Lato-Light" w:cs="Lato-Light"/>
          <w:sz w:val="20"/>
          <w:szCs w:val="20"/>
        </w:rPr>
      </w:pPr>
      <w:del w:id="101" w:author="Natalie Wheeler" w:date="2021-11-17T16:17:00Z">
        <w:r w:rsidRPr="00C3080A" w:rsidDel="001B309D">
          <w:rPr>
            <w:rFonts w:ascii="Lato-Light" w:hAnsi="Lato-Light" w:cs="Lato-Light"/>
            <w:sz w:val="20"/>
            <w:szCs w:val="20"/>
          </w:rPr>
          <w:delText>Individualized coaching trackers were created that pull from the centralized database to avoid</w:delText>
        </w:r>
        <w:r w:rsidR="00C3080A" w:rsidDel="001B309D">
          <w:rPr>
            <w:rFonts w:ascii="Lato-Light" w:hAnsi="Lato-Light" w:cs="Lato-Light"/>
            <w:sz w:val="20"/>
            <w:szCs w:val="20"/>
          </w:rPr>
          <w:delText xml:space="preserve"> </w:delText>
        </w:r>
        <w:r w:rsidRPr="00C3080A" w:rsidDel="001B309D">
          <w:rPr>
            <w:rFonts w:ascii="Lato-Light" w:hAnsi="Lato-Light" w:cs="Lato-Light"/>
            <w:sz w:val="20"/>
            <w:szCs w:val="20"/>
          </w:rPr>
          <w:delText>multiple people interacting with master dashboards</w:delText>
        </w:r>
      </w:del>
    </w:p>
    <w:p w14:paraId="3F269823" w14:textId="24D6334E" w:rsidR="00917542" w:rsidRPr="00C3080A" w:rsidDel="001B309D" w:rsidRDefault="00917542" w:rsidP="00C3080A">
      <w:pPr>
        <w:pStyle w:val="ListParagraph"/>
        <w:numPr>
          <w:ilvl w:val="0"/>
          <w:numId w:val="1"/>
        </w:numPr>
        <w:autoSpaceDE w:val="0"/>
        <w:autoSpaceDN w:val="0"/>
        <w:adjustRightInd w:val="0"/>
        <w:spacing w:after="0" w:line="240" w:lineRule="auto"/>
        <w:rPr>
          <w:del w:id="102" w:author="Natalie Wheeler" w:date="2021-11-17T16:17:00Z"/>
          <w:rFonts w:ascii="Lato-Light" w:hAnsi="Lato-Light" w:cs="Lato-Light"/>
          <w:sz w:val="20"/>
          <w:szCs w:val="20"/>
        </w:rPr>
      </w:pPr>
      <w:del w:id="103" w:author="Natalie Wheeler" w:date="2021-11-17T16:17:00Z">
        <w:r w:rsidRPr="00C3080A" w:rsidDel="001B309D">
          <w:rPr>
            <w:rFonts w:ascii="Lato-Light" w:hAnsi="Lato-Light" w:cs="Lato-Light"/>
            <w:sz w:val="20"/>
            <w:szCs w:val="20"/>
          </w:rPr>
          <w:delText>Clear labels are in place in spreadsheets of which columns are to be updated by coaches and</w:delText>
        </w:r>
        <w:r w:rsidR="00C3080A" w:rsidDel="001B309D">
          <w:rPr>
            <w:rFonts w:ascii="Lato-Light" w:hAnsi="Lato-Light" w:cs="Lato-Light"/>
            <w:sz w:val="20"/>
            <w:szCs w:val="20"/>
          </w:rPr>
          <w:delText xml:space="preserve"> </w:delText>
        </w:r>
        <w:r w:rsidRPr="00C3080A" w:rsidDel="001B309D">
          <w:rPr>
            <w:rFonts w:ascii="Lato-Light" w:hAnsi="Lato-Light" w:cs="Lato-Light"/>
            <w:sz w:val="20"/>
            <w:szCs w:val="20"/>
          </w:rPr>
          <w:delText>spreadsheets that are pulling from formulas</w:delText>
        </w:r>
      </w:del>
    </w:p>
    <w:p w14:paraId="1A20BC67" w14:textId="3A1F4B40" w:rsidR="00917542" w:rsidRPr="00C3080A" w:rsidDel="001B309D" w:rsidRDefault="00917542" w:rsidP="00C3080A">
      <w:pPr>
        <w:pStyle w:val="ListParagraph"/>
        <w:numPr>
          <w:ilvl w:val="0"/>
          <w:numId w:val="1"/>
        </w:numPr>
        <w:autoSpaceDE w:val="0"/>
        <w:autoSpaceDN w:val="0"/>
        <w:adjustRightInd w:val="0"/>
        <w:spacing w:after="0" w:line="240" w:lineRule="auto"/>
        <w:rPr>
          <w:del w:id="104" w:author="Natalie Wheeler" w:date="2021-11-17T16:17:00Z"/>
          <w:rFonts w:ascii="Lato-Light" w:hAnsi="Lato-Light" w:cs="Lato-Light"/>
          <w:sz w:val="20"/>
          <w:szCs w:val="20"/>
        </w:rPr>
      </w:pPr>
      <w:del w:id="105" w:author="Natalie Wheeler" w:date="2021-11-17T16:17:00Z">
        <w:r w:rsidRPr="00C3080A" w:rsidDel="001B309D">
          <w:rPr>
            <w:rFonts w:ascii="Lato-Light" w:hAnsi="Lato-Light" w:cs="Lato-Light"/>
            <w:sz w:val="20"/>
            <w:szCs w:val="20"/>
          </w:rPr>
          <w:delText>Team norms and manager oversight exists around coaches inputting coaching data on a periodic</w:delText>
        </w:r>
        <w:r w:rsidR="00C3080A" w:rsidDel="001B309D">
          <w:rPr>
            <w:rFonts w:ascii="Lato-Light" w:hAnsi="Lato-Light" w:cs="Lato-Light"/>
            <w:sz w:val="20"/>
            <w:szCs w:val="20"/>
          </w:rPr>
          <w:delText xml:space="preserve"> </w:delText>
        </w:r>
        <w:r w:rsidRPr="00C3080A" w:rsidDel="001B309D">
          <w:rPr>
            <w:rFonts w:ascii="Lato-Light" w:hAnsi="Lato-Light" w:cs="Lato-Light"/>
            <w:sz w:val="20"/>
            <w:szCs w:val="20"/>
          </w:rPr>
          <w:delText>basis</w:delText>
        </w:r>
      </w:del>
    </w:p>
    <w:p w14:paraId="1D5599AE" w14:textId="766A50FE" w:rsidR="00917542" w:rsidRPr="00C3080A" w:rsidDel="001B309D" w:rsidRDefault="00917542" w:rsidP="00C3080A">
      <w:pPr>
        <w:pStyle w:val="ListParagraph"/>
        <w:numPr>
          <w:ilvl w:val="0"/>
          <w:numId w:val="1"/>
        </w:numPr>
        <w:spacing w:after="0"/>
        <w:rPr>
          <w:del w:id="106" w:author="Natalie Wheeler" w:date="2021-11-17T16:17:00Z"/>
          <w:rFonts w:ascii="Lato-Light" w:hAnsi="Lato-Light" w:cs="Lato-Light"/>
          <w:sz w:val="20"/>
          <w:szCs w:val="20"/>
        </w:rPr>
      </w:pPr>
      <w:del w:id="107" w:author="Natalie Wheeler" w:date="2021-11-17T16:17:00Z">
        <w:r w:rsidRPr="00C3080A" w:rsidDel="001B309D">
          <w:rPr>
            <w:rFonts w:ascii="Lato-Light" w:hAnsi="Lato-Light" w:cs="Lato-Light"/>
            <w:sz w:val="20"/>
            <w:szCs w:val="20"/>
          </w:rPr>
          <w:delText>Team norms exist around using Filter Views</w:delText>
        </w:r>
      </w:del>
    </w:p>
    <w:p w14:paraId="78B58BDA" w14:textId="49A0B671" w:rsidR="00C3080A" w:rsidDel="007B58D3" w:rsidRDefault="00C3080A" w:rsidP="00C3080A">
      <w:pPr>
        <w:spacing w:after="0"/>
        <w:rPr>
          <w:del w:id="108" w:author="Natalie Wheeler" w:date="2021-11-17T16:27:00Z"/>
        </w:rPr>
      </w:pPr>
    </w:p>
    <w:p w14:paraId="5E337C5D" w14:textId="3583E970" w:rsidR="00917542" w:rsidRPr="00C3080A" w:rsidDel="007B58D3" w:rsidRDefault="00917542" w:rsidP="00C3080A">
      <w:pPr>
        <w:spacing w:after="0"/>
        <w:rPr>
          <w:del w:id="109" w:author="Natalie Wheeler" w:date="2021-11-17T16:27:00Z"/>
          <w:b/>
          <w:bCs/>
        </w:rPr>
      </w:pPr>
      <w:del w:id="110" w:author="Natalie Wheeler" w:date="2021-11-17T16:27:00Z">
        <w:r w:rsidRPr="00C3080A" w:rsidDel="007B58D3">
          <w:rPr>
            <w:b/>
            <w:bCs/>
          </w:rPr>
          <w:delText>CONDUCTED BY OMNI</w:delText>
        </w:r>
      </w:del>
    </w:p>
    <w:p w14:paraId="6CFE5227" w14:textId="5A723BFD" w:rsidR="00917542" w:rsidDel="00F81B69" w:rsidRDefault="00917542" w:rsidP="00C3080A">
      <w:pPr>
        <w:pStyle w:val="ListParagraph"/>
        <w:numPr>
          <w:ilvl w:val="0"/>
          <w:numId w:val="2"/>
        </w:numPr>
        <w:spacing w:after="0"/>
        <w:rPr>
          <w:del w:id="111" w:author="Natalie Wheeler" w:date="2021-11-17T16:23:00Z"/>
        </w:rPr>
      </w:pPr>
      <w:del w:id="112" w:author="Natalie Wheeler" w:date="2021-11-17T16:23:00Z">
        <w:r w:rsidDel="00F81B69">
          <w:delText>Review all variables to determine if there are any responses that fall outside the codebook or that may</w:delText>
        </w:r>
        <w:r w:rsidR="00C3080A" w:rsidDel="00F81B69">
          <w:delText xml:space="preserve"> </w:delText>
        </w:r>
        <w:r w:rsidDel="00F81B69">
          <w:delText>need clarification from Rivet</w:delText>
        </w:r>
      </w:del>
    </w:p>
    <w:p w14:paraId="73A29CF9" w14:textId="67AE54AC" w:rsidR="00917542" w:rsidDel="00F81B69" w:rsidRDefault="00917542" w:rsidP="00C3080A">
      <w:pPr>
        <w:pStyle w:val="ListParagraph"/>
        <w:numPr>
          <w:ilvl w:val="0"/>
          <w:numId w:val="2"/>
        </w:numPr>
        <w:spacing w:after="0"/>
        <w:rPr>
          <w:del w:id="113" w:author="Natalie Wheeler" w:date="2021-11-17T16:23:00Z"/>
        </w:rPr>
      </w:pPr>
      <w:del w:id="114" w:author="Natalie Wheeler" w:date="2021-11-17T16:23:00Z">
        <w:r w:rsidDel="00F81B69">
          <w:delText>Check for and remove any duplicated cases</w:delText>
        </w:r>
      </w:del>
    </w:p>
    <w:p w14:paraId="406CF192" w14:textId="19513A2D" w:rsidR="00917542" w:rsidDel="007B58D3" w:rsidRDefault="00917542" w:rsidP="00C3080A">
      <w:pPr>
        <w:pStyle w:val="ListParagraph"/>
        <w:numPr>
          <w:ilvl w:val="0"/>
          <w:numId w:val="2"/>
        </w:numPr>
        <w:spacing w:after="0"/>
        <w:rPr>
          <w:del w:id="115" w:author="Natalie Wheeler" w:date="2021-11-17T16:27:00Z"/>
        </w:rPr>
      </w:pPr>
      <w:del w:id="116" w:author="Natalie Wheeler" w:date="2021-11-17T16:27:00Z">
        <w:r w:rsidDel="007B58D3">
          <w:delText>Filter the file using the following criteria:</w:delText>
        </w:r>
      </w:del>
    </w:p>
    <w:p w14:paraId="2E7C4448" w14:textId="72C62562" w:rsidR="00917542" w:rsidDel="007B58D3" w:rsidRDefault="00917542" w:rsidP="00C3080A">
      <w:pPr>
        <w:pStyle w:val="ListParagraph"/>
        <w:numPr>
          <w:ilvl w:val="1"/>
          <w:numId w:val="2"/>
        </w:numPr>
        <w:spacing w:after="0"/>
        <w:rPr>
          <w:del w:id="117" w:author="Natalie Wheeler" w:date="2021-11-17T16:27:00Z"/>
        </w:rPr>
      </w:pPr>
      <w:del w:id="118" w:author="Natalie Wheeler" w:date="2021-11-17T16:27:00Z">
        <w:r w:rsidDel="007B58D3">
          <w:delText>Student enrolled after January 1, 2021 (Enrollment date is &gt;= 1/1/21)</w:delText>
        </w:r>
      </w:del>
    </w:p>
    <w:p w14:paraId="70545A9D" w14:textId="0E8359C4" w:rsidR="00917542" w:rsidDel="007B58D3" w:rsidRDefault="00917542" w:rsidP="00C3080A">
      <w:pPr>
        <w:pStyle w:val="ListParagraph"/>
        <w:numPr>
          <w:ilvl w:val="1"/>
          <w:numId w:val="2"/>
        </w:numPr>
        <w:spacing w:after="0"/>
        <w:rPr>
          <w:del w:id="119" w:author="Natalie Wheeler" w:date="2021-11-17T16:27:00Z"/>
        </w:rPr>
      </w:pPr>
      <w:del w:id="120" w:author="Natalie Wheeler" w:date="2021-11-17T16:27:00Z">
        <w:r w:rsidDel="007B58D3">
          <w:delText>Student is pursuing a Bachelor’s degree (Degree Type = “BA”)</w:delText>
        </w:r>
      </w:del>
    </w:p>
    <w:p w14:paraId="5B31029F" w14:textId="135DDC8D" w:rsidR="00917542" w:rsidDel="007B58D3" w:rsidRDefault="00917542" w:rsidP="00C3080A">
      <w:pPr>
        <w:pStyle w:val="ListParagraph"/>
        <w:numPr>
          <w:ilvl w:val="1"/>
          <w:numId w:val="2"/>
        </w:numPr>
        <w:spacing w:after="0"/>
        <w:rPr>
          <w:del w:id="121" w:author="Natalie Wheeler" w:date="2021-11-17T16:27:00Z"/>
        </w:rPr>
      </w:pPr>
      <w:del w:id="122" w:author="Natalie Wheeler" w:date="2021-11-17T16:27:00Z">
        <w:r w:rsidDel="007B58D3">
          <w:delText>County of residence is in the greater bay area: “Greater Bay Area” is defined as Alameda, Contra</w:delText>
        </w:r>
        <w:r w:rsidR="00C3080A" w:rsidDel="007B58D3">
          <w:delText xml:space="preserve"> </w:delText>
        </w:r>
        <w:r w:rsidDel="007B58D3">
          <w:delText>Costa, Marin, Napa, Sacramento, San Francisco, San Joaquin, San Mateo, Santa Clara, Santa Cruz,</w:delText>
        </w:r>
        <w:r w:rsidR="00C3080A" w:rsidDel="007B58D3">
          <w:delText xml:space="preserve"> </w:delText>
        </w:r>
        <w:r w:rsidDel="007B58D3">
          <w:delText>Solano, Sonoma and Stanislaus counties</w:delText>
        </w:r>
      </w:del>
    </w:p>
    <w:p w14:paraId="023E7A90" w14:textId="50DB371E" w:rsidR="00917542" w:rsidDel="007B58D3" w:rsidRDefault="00917542" w:rsidP="00C3080A">
      <w:pPr>
        <w:pStyle w:val="ListParagraph"/>
        <w:numPr>
          <w:ilvl w:val="0"/>
          <w:numId w:val="2"/>
        </w:numPr>
        <w:spacing w:after="0"/>
        <w:rPr>
          <w:del w:id="123" w:author="Natalie Wheeler" w:date="2021-11-17T16:27:00Z"/>
        </w:rPr>
      </w:pPr>
      <w:del w:id="124" w:author="Natalie Wheeler" w:date="2021-11-17T16:27:00Z">
        <w:r w:rsidDel="007B58D3">
          <w:delText>Student has graduated (Enrollment Status = “5 BA Grad” OR row had a valid BA Grad Date)</w:delText>
        </w:r>
      </w:del>
    </w:p>
    <w:p w14:paraId="783FB56C" w14:textId="224891BF" w:rsidR="00917542" w:rsidDel="007B58D3" w:rsidRDefault="00917542" w:rsidP="00C3080A">
      <w:pPr>
        <w:pStyle w:val="ListParagraph"/>
        <w:numPr>
          <w:ilvl w:val="0"/>
          <w:numId w:val="2"/>
        </w:numPr>
        <w:spacing w:after="0"/>
        <w:rPr>
          <w:del w:id="125" w:author="Natalie Wheeler" w:date="2021-11-17T16:27:00Z"/>
        </w:rPr>
      </w:pPr>
      <w:del w:id="126" w:author="Natalie Wheeler" w:date="2021-11-17T16:27:00Z">
        <w:r w:rsidDel="007B58D3">
          <w:delText>Aggregate data to get the number of students who completed their Bachelor’s degree by October 31,2025</w:delText>
        </w:r>
      </w:del>
    </w:p>
    <w:p w14:paraId="0F0CE2A6" w14:textId="77777777" w:rsidR="00C3080A" w:rsidRDefault="00C3080A" w:rsidP="00C3080A">
      <w:pPr>
        <w:spacing w:after="0"/>
      </w:pPr>
    </w:p>
    <w:p w14:paraId="3F1FE858" w14:textId="0F04D17D" w:rsidR="00917542" w:rsidRDefault="00917542" w:rsidP="00C3080A">
      <w:pPr>
        <w:spacing w:after="0"/>
      </w:pPr>
      <w:r>
        <w:t xml:space="preserve">OMNI staff filtered the cleaned data file based on the criteria above and removed </w:t>
      </w:r>
      <w:ins w:id="127" w:author="Natalie Wheeler" w:date="2021-11-17T16:30:00Z">
        <w:r w:rsidR="007B58D3">
          <w:t>XX</w:t>
        </w:r>
      </w:ins>
      <w:del w:id="128" w:author="Natalie Wheeler" w:date="2021-11-17T16:30:00Z">
        <w:r w:rsidDel="007B58D3">
          <w:delText>43</w:delText>
        </w:r>
      </w:del>
      <w:r>
        <w:t xml:space="preserve"> cases for the</w:t>
      </w:r>
    </w:p>
    <w:p w14:paraId="7419B203" w14:textId="2493F4F4" w:rsidR="00917542" w:rsidRDefault="00917542" w:rsidP="00C3080A">
      <w:pPr>
        <w:spacing w:after="0"/>
      </w:pPr>
      <w:r>
        <w:t>following reasons:</w:t>
      </w:r>
    </w:p>
    <w:tbl>
      <w:tblPr>
        <w:tblStyle w:val="TableGrid"/>
        <w:tblW w:w="0" w:type="auto"/>
        <w:tblLook w:val="04A0" w:firstRow="1" w:lastRow="0" w:firstColumn="1" w:lastColumn="0" w:noHBand="0" w:noVBand="1"/>
      </w:tblPr>
      <w:tblGrid>
        <w:gridCol w:w="7375"/>
        <w:gridCol w:w="1975"/>
      </w:tblGrid>
      <w:tr w:rsidR="00C3080A" w14:paraId="29494BDB" w14:textId="77777777" w:rsidTr="004C3CFC">
        <w:tc>
          <w:tcPr>
            <w:tcW w:w="7375" w:type="dxa"/>
            <w:shd w:val="clear" w:color="auto" w:fill="44546A" w:themeFill="text2"/>
          </w:tcPr>
          <w:p w14:paraId="7FD94C7C" w14:textId="32B35B6C" w:rsidR="00C3080A" w:rsidRPr="00C3080A" w:rsidRDefault="00C3080A" w:rsidP="00C3080A">
            <w:pPr>
              <w:rPr>
                <w:b/>
                <w:bCs/>
                <w:color w:val="FFFFFF" w:themeColor="background1"/>
              </w:rPr>
            </w:pPr>
            <w:r w:rsidRPr="00C3080A">
              <w:rPr>
                <w:b/>
                <w:bCs/>
                <w:color w:val="FFFFFF" w:themeColor="background1"/>
              </w:rPr>
              <w:t>Reason for Removal</w:t>
            </w:r>
          </w:p>
        </w:tc>
        <w:tc>
          <w:tcPr>
            <w:tcW w:w="1975" w:type="dxa"/>
            <w:shd w:val="clear" w:color="auto" w:fill="44546A" w:themeFill="text2"/>
          </w:tcPr>
          <w:p w14:paraId="4E58372B" w14:textId="56DF2FD2" w:rsidR="00C3080A" w:rsidRPr="00C3080A" w:rsidRDefault="00C3080A" w:rsidP="00C3080A">
            <w:pPr>
              <w:rPr>
                <w:b/>
                <w:bCs/>
                <w:color w:val="FFFFFF" w:themeColor="background1"/>
              </w:rPr>
            </w:pPr>
            <w:r w:rsidRPr="00C3080A">
              <w:rPr>
                <w:b/>
                <w:bCs/>
                <w:color w:val="FFFFFF" w:themeColor="background1"/>
              </w:rPr>
              <w:t>Number Removed</w:t>
            </w:r>
          </w:p>
        </w:tc>
      </w:tr>
      <w:tr w:rsidR="007B58D3" w14:paraId="53CA976C" w14:textId="77777777" w:rsidTr="004C3CFC">
        <w:trPr>
          <w:ins w:id="129" w:author="Natalie Wheeler" w:date="2021-11-17T16:28:00Z"/>
        </w:trPr>
        <w:tc>
          <w:tcPr>
            <w:tcW w:w="7375" w:type="dxa"/>
          </w:tcPr>
          <w:p w14:paraId="07AC8DDA" w14:textId="16F21F8C" w:rsidR="007B58D3" w:rsidRDefault="007B58D3" w:rsidP="00C3080A">
            <w:pPr>
              <w:rPr>
                <w:ins w:id="130" w:author="Natalie Wheeler" w:date="2021-11-17T16:28:00Z"/>
              </w:rPr>
            </w:pPr>
            <w:ins w:id="131" w:author="Natalie Wheeler" w:date="2021-11-17T16:30:00Z">
              <w:r>
                <w:t xml:space="preserve">Student enrolled before </w:t>
              </w:r>
              <w:proofErr w:type="gramStart"/>
              <w:r>
                <w:t>January,</w:t>
              </w:r>
              <w:proofErr w:type="gramEnd"/>
              <w:r>
                <w:t xml:space="preserve"> 1 2021</w:t>
              </w:r>
            </w:ins>
          </w:p>
        </w:tc>
        <w:tc>
          <w:tcPr>
            <w:tcW w:w="1975" w:type="dxa"/>
          </w:tcPr>
          <w:p w14:paraId="01CA9534" w14:textId="422356B6" w:rsidR="007B58D3" w:rsidRDefault="007B58D3" w:rsidP="004C3CFC">
            <w:pPr>
              <w:jc w:val="center"/>
              <w:rPr>
                <w:ins w:id="132" w:author="Natalie Wheeler" w:date="2021-11-17T16:28:00Z"/>
              </w:rPr>
            </w:pPr>
            <w:ins w:id="133" w:author="Natalie Wheeler" w:date="2021-11-17T16:30:00Z">
              <w:r>
                <w:t>XX</w:t>
              </w:r>
            </w:ins>
          </w:p>
        </w:tc>
      </w:tr>
      <w:tr w:rsidR="00C3080A" w:rsidDel="000D54BD" w14:paraId="6C605A94" w14:textId="63D76E28" w:rsidTr="004C3CFC">
        <w:trPr>
          <w:del w:id="134" w:author="Natalie Wheeler" w:date="2021-11-17T16:40:00Z"/>
        </w:trPr>
        <w:tc>
          <w:tcPr>
            <w:tcW w:w="7375" w:type="dxa"/>
          </w:tcPr>
          <w:p w14:paraId="7BEFE539" w14:textId="05E791A9" w:rsidR="00C3080A" w:rsidDel="000D54BD" w:rsidRDefault="00C3080A" w:rsidP="00C3080A">
            <w:pPr>
              <w:rPr>
                <w:del w:id="135" w:author="Natalie Wheeler" w:date="2021-11-17T16:40:00Z"/>
              </w:rPr>
            </w:pPr>
            <w:del w:id="136" w:author="Natalie Wheeler" w:date="2021-11-17T16:31:00Z">
              <w:r w:rsidDel="007B58D3">
                <w:delText>N</w:delText>
              </w:r>
            </w:del>
            <w:del w:id="137" w:author="Natalie Wheeler" w:date="2021-11-17T16:40:00Z">
              <w:r w:rsidDel="000D54BD">
                <w:delText xml:space="preserve">ot pursuing </w:delText>
              </w:r>
            </w:del>
            <w:del w:id="138" w:author="Natalie Wheeler" w:date="2021-11-17T16:31:00Z">
              <w:r w:rsidDel="007B58D3">
                <w:delText>B</w:delText>
              </w:r>
            </w:del>
            <w:del w:id="139" w:author="Natalie Wheeler" w:date="2021-11-17T16:40:00Z">
              <w:r w:rsidDel="000D54BD">
                <w:delText>achelor’s degree</w:delText>
              </w:r>
            </w:del>
          </w:p>
        </w:tc>
        <w:tc>
          <w:tcPr>
            <w:tcW w:w="1975" w:type="dxa"/>
          </w:tcPr>
          <w:p w14:paraId="3D39C5A7" w14:textId="1FCBADCE" w:rsidR="00C3080A" w:rsidDel="000D54BD" w:rsidRDefault="00C3080A" w:rsidP="004C3CFC">
            <w:pPr>
              <w:jc w:val="center"/>
              <w:rPr>
                <w:del w:id="140" w:author="Natalie Wheeler" w:date="2021-11-17T16:40:00Z"/>
              </w:rPr>
            </w:pPr>
            <w:del w:id="141" w:author="Natalie Wheeler" w:date="2021-11-17T16:40:00Z">
              <w:r w:rsidDel="000D54BD">
                <w:delText>30</w:delText>
              </w:r>
            </w:del>
          </w:p>
        </w:tc>
      </w:tr>
      <w:tr w:rsidR="007B58D3" w14:paraId="378E9D98" w14:textId="77777777" w:rsidTr="004C3CFC">
        <w:trPr>
          <w:ins w:id="142" w:author="Natalie Wheeler" w:date="2021-11-17T16:31:00Z"/>
        </w:trPr>
        <w:tc>
          <w:tcPr>
            <w:tcW w:w="7375" w:type="dxa"/>
          </w:tcPr>
          <w:p w14:paraId="620B0BCA" w14:textId="0218B0DC" w:rsidR="007B58D3" w:rsidRDefault="007B58D3" w:rsidP="00C3080A">
            <w:pPr>
              <w:rPr>
                <w:ins w:id="143" w:author="Natalie Wheeler" w:date="2021-11-17T16:31:00Z"/>
              </w:rPr>
            </w:pPr>
            <w:ins w:id="144" w:author="Natalie Wheeler" w:date="2021-11-17T16:31:00Z">
              <w:r>
                <w:t xml:space="preserve">Student lives outside of </w:t>
              </w:r>
              <w:r w:rsidR="00F70928">
                <w:t xml:space="preserve">the Greater </w:t>
              </w:r>
            </w:ins>
            <w:ins w:id="145" w:author="Natalie Wheeler" w:date="2021-11-17T16:32:00Z">
              <w:r w:rsidR="00F70928">
                <w:t xml:space="preserve">Bay </w:t>
              </w:r>
            </w:ins>
            <w:ins w:id="146" w:author="Natalie Wheeler" w:date="2021-11-17T16:40:00Z">
              <w:r w:rsidR="000D54BD">
                <w:t>A</w:t>
              </w:r>
            </w:ins>
            <w:ins w:id="147" w:author="Natalie Wheeler" w:date="2021-11-17T16:32:00Z">
              <w:r w:rsidR="00F70928">
                <w:t>rea</w:t>
              </w:r>
            </w:ins>
            <w:ins w:id="148" w:author="Natalie Wheeler" w:date="2021-11-17T16:31:00Z">
              <w:r>
                <w:t xml:space="preserve"> region</w:t>
              </w:r>
            </w:ins>
          </w:p>
        </w:tc>
        <w:tc>
          <w:tcPr>
            <w:tcW w:w="1975" w:type="dxa"/>
          </w:tcPr>
          <w:p w14:paraId="5CD020FE" w14:textId="1C8C934C" w:rsidR="007B58D3" w:rsidRDefault="007B58D3" w:rsidP="004C3CFC">
            <w:pPr>
              <w:jc w:val="center"/>
              <w:rPr>
                <w:ins w:id="149" w:author="Natalie Wheeler" w:date="2021-11-17T16:31:00Z"/>
              </w:rPr>
            </w:pPr>
            <w:ins w:id="150" w:author="Natalie Wheeler" w:date="2021-11-17T16:31:00Z">
              <w:r>
                <w:t>XX</w:t>
              </w:r>
            </w:ins>
          </w:p>
        </w:tc>
      </w:tr>
      <w:tr w:rsidR="000D54BD" w14:paraId="2B9F4D1F" w14:textId="77777777" w:rsidTr="004C3CFC">
        <w:trPr>
          <w:ins w:id="151" w:author="Natalie Wheeler" w:date="2021-11-17T16:40:00Z"/>
        </w:trPr>
        <w:tc>
          <w:tcPr>
            <w:tcW w:w="7375" w:type="dxa"/>
          </w:tcPr>
          <w:p w14:paraId="4B667E57" w14:textId="2BEC294D" w:rsidR="000D54BD" w:rsidRDefault="000D54BD" w:rsidP="000D54BD">
            <w:pPr>
              <w:rPr>
                <w:ins w:id="152" w:author="Natalie Wheeler" w:date="2021-11-17T16:40:00Z"/>
              </w:rPr>
            </w:pPr>
            <w:ins w:id="153" w:author="Natalie Wheeler" w:date="2021-11-17T16:40:00Z">
              <w:r>
                <w:t xml:space="preserve">Student </w:t>
              </w:r>
            </w:ins>
            <w:ins w:id="154" w:author="Natalie Wheeler" w:date="2021-11-17T16:41:00Z">
              <w:r>
                <w:t>did not complete</w:t>
              </w:r>
            </w:ins>
            <w:ins w:id="155" w:author="Natalie Wheeler" w:date="2021-11-17T16:40:00Z">
              <w:r>
                <w:t xml:space="preserve"> </w:t>
              </w:r>
            </w:ins>
            <w:ins w:id="156" w:author="Natalie Wheeler" w:date="2021-11-17T16:42:00Z">
              <w:r w:rsidR="00DA044D">
                <w:t>their</w:t>
              </w:r>
            </w:ins>
            <w:ins w:id="157" w:author="Natalie Wheeler" w:date="2021-11-17T16:40:00Z">
              <w:r>
                <w:t xml:space="preserve"> bachelor’s degree</w:t>
              </w:r>
            </w:ins>
          </w:p>
        </w:tc>
        <w:tc>
          <w:tcPr>
            <w:tcW w:w="1975" w:type="dxa"/>
          </w:tcPr>
          <w:p w14:paraId="3609A8D9" w14:textId="4A50A9CB" w:rsidR="000D54BD" w:rsidRDefault="000D54BD" w:rsidP="000D54BD">
            <w:pPr>
              <w:jc w:val="center"/>
              <w:rPr>
                <w:ins w:id="158" w:author="Natalie Wheeler" w:date="2021-11-17T16:40:00Z"/>
              </w:rPr>
            </w:pPr>
            <w:ins w:id="159" w:author="Natalie Wheeler" w:date="2021-11-17T16:40:00Z">
              <w:r>
                <w:t>30</w:t>
              </w:r>
            </w:ins>
          </w:p>
        </w:tc>
      </w:tr>
      <w:tr w:rsidR="000D54BD" w14:paraId="08AFD3BF" w14:textId="77777777" w:rsidTr="004C3CFC">
        <w:trPr>
          <w:ins w:id="160" w:author="Natalie Wheeler" w:date="2021-11-17T16:34:00Z"/>
        </w:trPr>
        <w:tc>
          <w:tcPr>
            <w:tcW w:w="7375" w:type="dxa"/>
          </w:tcPr>
          <w:p w14:paraId="64595170" w14:textId="3A1B7AFA" w:rsidR="000D54BD" w:rsidRDefault="000D54BD" w:rsidP="000D54BD">
            <w:pPr>
              <w:rPr>
                <w:ins w:id="161" w:author="Natalie Wheeler" w:date="2021-11-17T16:34:00Z"/>
              </w:rPr>
            </w:pPr>
            <w:ins w:id="162" w:author="Natalie Wheeler" w:date="2021-11-17T16:34:00Z">
              <w:r>
                <w:t xml:space="preserve">Student graduated before January 1, </w:t>
              </w:r>
              <w:proofErr w:type="gramStart"/>
              <w:r>
                <w:t>2021</w:t>
              </w:r>
              <w:proofErr w:type="gramEnd"/>
              <w:r>
                <w:t xml:space="preserve"> or after October 31, 2025</w:t>
              </w:r>
            </w:ins>
          </w:p>
        </w:tc>
        <w:tc>
          <w:tcPr>
            <w:tcW w:w="1975" w:type="dxa"/>
          </w:tcPr>
          <w:p w14:paraId="51962900" w14:textId="7A138ED8" w:rsidR="000D54BD" w:rsidRDefault="000D54BD" w:rsidP="000D54BD">
            <w:pPr>
              <w:jc w:val="center"/>
              <w:rPr>
                <w:ins w:id="163" w:author="Natalie Wheeler" w:date="2021-11-17T16:34:00Z"/>
              </w:rPr>
            </w:pPr>
            <w:ins w:id="164" w:author="Natalie Wheeler" w:date="2021-11-17T16:34:00Z">
              <w:r>
                <w:t>XX</w:t>
              </w:r>
            </w:ins>
          </w:p>
        </w:tc>
      </w:tr>
      <w:tr w:rsidR="000D54BD" w:rsidDel="00F70928" w14:paraId="01AB2519" w14:textId="71FE5EA3" w:rsidTr="004C3CFC">
        <w:trPr>
          <w:del w:id="165" w:author="Natalie Wheeler" w:date="2021-11-17T16:33:00Z"/>
        </w:trPr>
        <w:tc>
          <w:tcPr>
            <w:tcW w:w="7375" w:type="dxa"/>
          </w:tcPr>
          <w:p w14:paraId="477FC179" w14:textId="7A493FA5" w:rsidR="000D54BD" w:rsidDel="00F70928" w:rsidRDefault="000D54BD" w:rsidP="000D54BD">
            <w:pPr>
              <w:rPr>
                <w:del w:id="166" w:author="Natalie Wheeler" w:date="2021-11-17T16:33:00Z"/>
              </w:rPr>
            </w:pPr>
            <w:del w:id="167" w:author="Natalie Wheeler" w:date="2021-11-17T16:33:00Z">
              <w:r w:rsidDel="00F70928">
                <w:delText>Actively working towards graduation</w:delText>
              </w:r>
            </w:del>
          </w:p>
        </w:tc>
        <w:tc>
          <w:tcPr>
            <w:tcW w:w="1975" w:type="dxa"/>
          </w:tcPr>
          <w:p w14:paraId="0B2E1368" w14:textId="291DA98D" w:rsidR="000D54BD" w:rsidDel="00F70928" w:rsidRDefault="000D54BD" w:rsidP="000D54BD">
            <w:pPr>
              <w:jc w:val="center"/>
              <w:rPr>
                <w:del w:id="168" w:author="Natalie Wheeler" w:date="2021-11-17T16:33:00Z"/>
              </w:rPr>
            </w:pPr>
            <w:del w:id="169" w:author="Natalie Wheeler" w:date="2021-11-17T16:33:00Z">
              <w:r w:rsidDel="00F70928">
                <w:delText>10</w:delText>
              </w:r>
            </w:del>
          </w:p>
        </w:tc>
      </w:tr>
      <w:tr w:rsidR="000D54BD" w:rsidDel="00F70928" w14:paraId="0F3425AF" w14:textId="3301BC9D" w:rsidTr="004C3CFC">
        <w:trPr>
          <w:del w:id="170" w:author="Natalie Wheeler" w:date="2021-11-17T16:33:00Z"/>
        </w:trPr>
        <w:tc>
          <w:tcPr>
            <w:tcW w:w="7375" w:type="dxa"/>
          </w:tcPr>
          <w:p w14:paraId="1DBAD8EC" w14:textId="702FED96" w:rsidR="000D54BD" w:rsidDel="00F70928" w:rsidRDefault="000D54BD" w:rsidP="000D54BD">
            <w:pPr>
              <w:rPr>
                <w:del w:id="171" w:author="Natalie Wheeler" w:date="2021-11-17T16:33:00Z"/>
              </w:rPr>
            </w:pPr>
            <w:del w:id="172" w:author="Natalie Wheeler" w:date="2021-11-17T16:33:00Z">
              <w:r w:rsidDel="00F70928">
                <w:delText>Paused studies</w:delText>
              </w:r>
            </w:del>
          </w:p>
        </w:tc>
        <w:tc>
          <w:tcPr>
            <w:tcW w:w="1975" w:type="dxa"/>
          </w:tcPr>
          <w:p w14:paraId="242088FD" w14:textId="03FD99CB" w:rsidR="000D54BD" w:rsidDel="00F70928" w:rsidRDefault="000D54BD" w:rsidP="000D54BD">
            <w:pPr>
              <w:jc w:val="center"/>
              <w:rPr>
                <w:del w:id="173" w:author="Natalie Wheeler" w:date="2021-11-17T16:33:00Z"/>
              </w:rPr>
            </w:pPr>
            <w:del w:id="174" w:author="Natalie Wheeler" w:date="2021-11-17T16:33:00Z">
              <w:r w:rsidDel="00F70928">
                <w:delText>2</w:delText>
              </w:r>
            </w:del>
          </w:p>
        </w:tc>
      </w:tr>
      <w:tr w:rsidR="000D54BD" w:rsidDel="00F70928" w14:paraId="687AB5ED" w14:textId="7AC4EF4B" w:rsidTr="004C3CFC">
        <w:trPr>
          <w:del w:id="175" w:author="Natalie Wheeler" w:date="2021-11-17T16:33:00Z"/>
        </w:trPr>
        <w:tc>
          <w:tcPr>
            <w:tcW w:w="7375" w:type="dxa"/>
          </w:tcPr>
          <w:p w14:paraId="5E9660E5" w14:textId="768E7661" w:rsidR="000D54BD" w:rsidDel="00F70928" w:rsidRDefault="000D54BD" w:rsidP="000D54BD">
            <w:pPr>
              <w:rPr>
                <w:del w:id="176" w:author="Natalie Wheeler" w:date="2021-11-17T16:33:00Z"/>
              </w:rPr>
            </w:pPr>
            <w:del w:id="177" w:author="Natalie Wheeler" w:date="2021-11-17T16:33:00Z">
              <w:r w:rsidDel="00F70928">
                <w:delText>Withdrawn from program</w:delText>
              </w:r>
            </w:del>
          </w:p>
        </w:tc>
        <w:tc>
          <w:tcPr>
            <w:tcW w:w="1975" w:type="dxa"/>
          </w:tcPr>
          <w:p w14:paraId="4A10257B" w14:textId="5639998F" w:rsidR="000D54BD" w:rsidDel="00F70928" w:rsidRDefault="000D54BD" w:rsidP="000D54BD">
            <w:pPr>
              <w:jc w:val="center"/>
              <w:rPr>
                <w:del w:id="178" w:author="Natalie Wheeler" w:date="2021-11-17T16:33:00Z"/>
              </w:rPr>
            </w:pPr>
            <w:del w:id="179" w:author="Natalie Wheeler" w:date="2021-11-17T16:33:00Z">
              <w:r w:rsidDel="00F70928">
                <w:delText>1</w:delText>
              </w:r>
            </w:del>
          </w:p>
        </w:tc>
      </w:tr>
      <w:tr w:rsidR="000D54BD" w14:paraId="7566F3DB" w14:textId="77777777" w:rsidTr="004C3CFC">
        <w:tc>
          <w:tcPr>
            <w:tcW w:w="7375" w:type="dxa"/>
          </w:tcPr>
          <w:p w14:paraId="1E1E9842" w14:textId="21F1A682" w:rsidR="000D54BD" w:rsidRPr="004C3CFC" w:rsidRDefault="000D54BD" w:rsidP="000D54BD">
            <w:pPr>
              <w:rPr>
                <w:b/>
                <w:bCs/>
              </w:rPr>
            </w:pPr>
            <w:r w:rsidRPr="004C3CFC">
              <w:rPr>
                <w:b/>
                <w:bCs/>
              </w:rPr>
              <w:t>Total Removed</w:t>
            </w:r>
          </w:p>
        </w:tc>
        <w:tc>
          <w:tcPr>
            <w:tcW w:w="1975" w:type="dxa"/>
          </w:tcPr>
          <w:p w14:paraId="16C3ECFA" w14:textId="7BAEA357" w:rsidR="000D54BD" w:rsidRPr="004C3CFC" w:rsidRDefault="000D54BD" w:rsidP="000D54BD">
            <w:pPr>
              <w:jc w:val="center"/>
              <w:rPr>
                <w:b/>
                <w:bCs/>
              </w:rPr>
            </w:pPr>
            <w:ins w:id="180" w:author="Natalie Wheeler" w:date="2021-11-17T16:33:00Z">
              <w:r>
                <w:rPr>
                  <w:b/>
                  <w:bCs/>
                </w:rPr>
                <w:t>XX</w:t>
              </w:r>
            </w:ins>
            <w:del w:id="181" w:author="Natalie Wheeler" w:date="2021-11-17T16:33:00Z">
              <w:r w:rsidDel="00F70928">
                <w:rPr>
                  <w:b/>
                  <w:bCs/>
                </w:rPr>
                <w:delText>43</w:delText>
              </w:r>
            </w:del>
          </w:p>
        </w:tc>
      </w:tr>
    </w:tbl>
    <w:p w14:paraId="5B28EB7D" w14:textId="77777777" w:rsidR="00C3080A" w:rsidRDefault="00C3080A" w:rsidP="00C3080A">
      <w:pPr>
        <w:spacing w:after="0"/>
      </w:pPr>
    </w:p>
    <w:p w14:paraId="7D32E06D" w14:textId="77777777" w:rsidR="00917542" w:rsidRDefault="00917542" w:rsidP="00C3080A">
      <w:pPr>
        <w:spacing w:after="0"/>
      </w:pPr>
      <w:r>
        <w:lastRenderedPageBreak/>
        <w:t>Some cases that were removed may count towards the impact metric definition in a future audit if</w:t>
      </w:r>
    </w:p>
    <w:p w14:paraId="23D8A76A" w14:textId="77777777" w:rsidR="00917542" w:rsidRDefault="00917542" w:rsidP="00C3080A">
      <w:pPr>
        <w:spacing w:after="0"/>
      </w:pPr>
      <w:r>
        <w:t>they meet the criteria at that time. The remaining sample was counted to obtain the number of</w:t>
      </w:r>
    </w:p>
    <w:p w14:paraId="499B640D" w14:textId="77777777" w:rsidR="00917542" w:rsidRDefault="00917542" w:rsidP="00C3080A">
      <w:pPr>
        <w:spacing w:after="0"/>
      </w:pPr>
      <w:r>
        <w:t>students that met the impact metric definition. This number is reported in the table that summarizes</w:t>
      </w:r>
    </w:p>
    <w:p w14:paraId="1A1C6A2B" w14:textId="695A18B1" w:rsidR="00917542" w:rsidRDefault="00917542" w:rsidP="00C3080A">
      <w:pPr>
        <w:spacing w:after="0"/>
      </w:pPr>
      <w:r>
        <w:t>the results of the impact audit.</w:t>
      </w:r>
    </w:p>
    <w:sectPr w:rsidR="00917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Light">
    <w:altName w:val="Lato"/>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226DB"/>
    <w:multiLevelType w:val="hybridMultilevel"/>
    <w:tmpl w:val="D228E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C3225C"/>
    <w:multiLevelType w:val="hybridMultilevel"/>
    <w:tmpl w:val="BCB2A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C24194"/>
    <w:multiLevelType w:val="hybridMultilevel"/>
    <w:tmpl w:val="2D9E9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alie Wheeler">
    <w15:presenceInfo w15:providerId="AD" w15:userId="S::nwheeler@omni.org::6aa5e6c4-591a-4731-8797-15890db243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A84"/>
    <w:rsid w:val="000D54BD"/>
    <w:rsid w:val="00110947"/>
    <w:rsid w:val="001B309D"/>
    <w:rsid w:val="004C3CFC"/>
    <w:rsid w:val="005A15AE"/>
    <w:rsid w:val="00795A84"/>
    <w:rsid w:val="007B58D3"/>
    <w:rsid w:val="00917542"/>
    <w:rsid w:val="00B125E7"/>
    <w:rsid w:val="00C3080A"/>
    <w:rsid w:val="00D07C97"/>
    <w:rsid w:val="00DA044D"/>
    <w:rsid w:val="00F70928"/>
    <w:rsid w:val="00F81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8678C"/>
  <w15:chartTrackingRefBased/>
  <w15:docId w15:val="{20A9255D-A11A-4EEE-91E4-84674873B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80A"/>
    <w:pPr>
      <w:ind w:left="720"/>
      <w:contextualSpacing/>
    </w:pPr>
  </w:style>
  <w:style w:type="table" w:styleId="TableGrid">
    <w:name w:val="Table Grid"/>
    <w:basedOn w:val="TableNormal"/>
    <w:uiPriority w:val="39"/>
    <w:rsid w:val="00C30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125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Wheeler</dc:creator>
  <cp:keywords/>
  <dc:description/>
  <cp:lastModifiedBy>Natalie Wheeler</cp:lastModifiedBy>
  <cp:revision>3</cp:revision>
  <dcterms:created xsi:type="dcterms:W3CDTF">2021-11-17T22:40:00Z</dcterms:created>
  <dcterms:modified xsi:type="dcterms:W3CDTF">2021-11-17T23:43:00Z</dcterms:modified>
</cp:coreProperties>
</file>